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887B" w14:textId="4B5A27D3" w:rsidR="0086145A" w:rsidRPr="00B270C0" w:rsidRDefault="0086145A">
      <w:pPr>
        <w:spacing w:after="153" w:line="259" w:lineRule="auto"/>
        <w:ind w:left="0" w:firstLine="0"/>
        <w:jc w:val="center"/>
        <w:rPr>
          <w:rFonts w:ascii="Times New Roman" w:hAnsi="Times New Roman" w:cs="Times New Roman"/>
          <w:b/>
          <w:bCs/>
          <w:sz w:val="34"/>
        </w:rPr>
      </w:pPr>
      <w:r w:rsidRPr="00B270C0">
        <w:rPr>
          <w:rFonts w:ascii="Times New Roman" w:hAnsi="Times New Roman" w:cs="Times New Roman"/>
          <w:b/>
          <w:bCs/>
          <w:sz w:val="34"/>
        </w:rPr>
        <w:t xml:space="preserve">Chemical 2.0  </w:t>
      </w:r>
    </w:p>
    <w:p w14:paraId="28E6B8F5" w14:textId="0DCD92F7" w:rsidR="009C43CD" w:rsidRPr="00B270C0" w:rsidRDefault="0086145A">
      <w:pPr>
        <w:spacing w:after="153" w:line="259" w:lineRule="auto"/>
        <w:ind w:left="0" w:firstLine="0"/>
        <w:jc w:val="center"/>
        <w:rPr>
          <w:rFonts w:ascii="Times New Roman" w:hAnsi="Times New Roman" w:cs="Times New Roman"/>
          <w:b/>
          <w:bCs/>
        </w:rPr>
      </w:pPr>
      <w:r w:rsidRPr="00B270C0">
        <w:rPr>
          <w:rFonts w:ascii="Times New Roman" w:hAnsi="Times New Roman" w:cs="Times New Roman"/>
          <w:b/>
          <w:bCs/>
          <w:sz w:val="34"/>
        </w:rPr>
        <w:t xml:space="preserve">(Free open-source </w:t>
      </w:r>
      <w:proofErr w:type="spellStart"/>
      <w:r w:rsidRPr="00B270C0">
        <w:rPr>
          <w:rFonts w:ascii="Times New Roman" w:hAnsi="Times New Roman" w:cs="Times New Roman"/>
          <w:b/>
          <w:bCs/>
          <w:sz w:val="34"/>
        </w:rPr>
        <w:t>Modelica</w:t>
      </w:r>
      <w:proofErr w:type="spellEnd"/>
      <w:r w:rsidRPr="00B270C0">
        <w:rPr>
          <w:rFonts w:ascii="Times New Roman" w:hAnsi="Times New Roman" w:cs="Times New Roman"/>
          <w:b/>
          <w:bCs/>
          <w:sz w:val="34"/>
        </w:rPr>
        <w:t xml:space="preserve"> library)</w:t>
      </w:r>
    </w:p>
    <w:p w14:paraId="36525344" w14:textId="79AA0EB2" w:rsidR="00B8235E" w:rsidRPr="00B270C0" w:rsidRDefault="0086145A" w:rsidP="00B8235E">
      <w:pPr>
        <w:pStyle w:val="Authors"/>
      </w:pPr>
      <w:r w:rsidRPr="00B270C0">
        <w:t>Marek Mateják</w:t>
      </w:r>
      <w:r w:rsidR="00B8235E" w:rsidRPr="00B270C0">
        <w:rPr>
          <w:vertAlign w:val="superscript"/>
        </w:rPr>
        <w:t>1</w:t>
      </w:r>
      <w:r w:rsidRPr="00B270C0">
        <w:rPr>
          <w:vertAlign w:val="superscript"/>
        </w:rPr>
        <w:t>,2</w:t>
      </w:r>
    </w:p>
    <w:p w14:paraId="0F511D64" w14:textId="5D6B4B7A" w:rsidR="009C43CD" w:rsidRPr="00B270C0" w:rsidRDefault="00802812" w:rsidP="00B8235E">
      <w:pPr>
        <w:spacing w:after="47"/>
        <w:ind w:left="-6" w:hanging="11"/>
        <w:rPr>
          <w:rFonts w:ascii="Courier New" w:hAnsi="Courier New" w:cs="Courier New"/>
          <w:sz w:val="19"/>
        </w:rPr>
      </w:pPr>
      <w:r w:rsidRPr="00B270C0">
        <w:rPr>
          <w:rFonts w:ascii="Times New Roman" w:hAnsi="Times New Roman" w:cs="Times New Roman"/>
          <w:vertAlign w:val="superscript"/>
        </w:rPr>
        <w:t>1</w:t>
      </w:r>
      <w:r w:rsidR="0086145A" w:rsidRPr="00B270C0">
        <w:rPr>
          <w:rFonts w:ascii="Times New Roman" w:hAnsi="Times New Roman" w:cs="Times New Roman"/>
        </w:rPr>
        <w:t>Institute for Clinical and Experimental Medicine, Czech Republic</w:t>
      </w:r>
    </w:p>
    <w:p w14:paraId="3BB682B8" w14:textId="77777777" w:rsidR="0086145A" w:rsidRPr="00B270C0" w:rsidRDefault="00802812">
      <w:pPr>
        <w:spacing w:after="0" w:line="259" w:lineRule="auto"/>
        <w:ind w:left="0" w:firstLine="0"/>
        <w:jc w:val="center"/>
        <w:rPr>
          <w:rFonts w:ascii="Times New Roman" w:hAnsi="Times New Roman" w:cs="Times New Roman"/>
        </w:rPr>
      </w:pPr>
      <w:r w:rsidRPr="00B270C0">
        <w:rPr>
          <w:rFonts w:ascii="Times New Roman" w:hAnsi="Times New Roman" w:cs="Times New Roman"/>
          <w:vertAlign w:val="superscript"/>
        </w:rPr>
        <w:t>2</w:t>
      </w:r>
      <w:r w:rsidR="0086145A" w:rsidRPr="00B270C0">
        <w:rPr>
          <w:rFonts w:ascii="Times New Roman" w:hAnsi="Times New Roman" w:cs="Times New Roman"/>
        </w:rPr>
        <w:t>First Faculty of Medicine, Charles University, Czech Republic</w:t>
      </w:r>
    </w:p>
    <w:p w14:paraId="35E135F5" w14:textId="37308841" w:rsidR="009C43CD" w:rsidRPr="00B270C0" w:rsidRDefault="0086145A">
      <w:pPr>
        <w:spacing w:after="0" w:line="259" w:lineRule="auto"/>
        <w:ind w:left="0" w:firstLine="0"/>
        <w:jc w:val="center"/>
        <w:rPr>
          <w:rFonts w:ascii="Times New Roman" w:hAnsi="Times New Roman" w:cs="Times New Roman"/>
        </w:rPr>
      </w:pPr>
      <w:r w:rsidRPr="00B270C0">
        <w:rPr>
          <w:rFonts w:ascii="Courier New" w:hAnsi="Courier New" w:cs="Courier New"/>
          <w:sz w:val="19"/>
        </w:rPr>
        <w:t>marek@matfyz.cz</w:t>
      </w:r>
    </w:p>
    <w:p w14:paraId="1BDFCD6D" w14:textId="77777777" w:rsidR="009C43CD" w:rsidRPr="00B270C0" w:rsidRDefault="009C43CD">
      <w:pPr>
        <w:rPr>
          <w:rFonts w:ascii="Times New Roman" w:hAnsi="Times New Roman" w:cs="Times New Roman"/>
        </w:rPr>
      </w:pPr>
    </w:p>
    <w:p w14:paraId="73D884C5" w14:textId="77777777" w:rsidR="00E61536" w:rsidRPr="00B270C0" w:rsidRDefault="00E61536">
      <w:pPr>
        <w:rPr>
          <w:rFonts w:ascii="Times New Roman" w:hAnsi="Times New Roman" w:cs="Times New Roman"/>
        </w:rPr>
      </w:pPr>
    </w:p>
    <w:p w14:paraId="546A5FEB" w14:textId="77777777" w:rsidR="00E61536" w:rsidRPr="00B270C0" w:rsidRDefault="00E61536">
      <w:pPr>
        <w:rPr>
          <w:rFonts w:ascii="Times New Roman" w:hAnsi="Times New Roman" w:cs="Times New Roman"/>
        </w:rPr>
      </w:pPr>
    </w:p>
    <w:p w14:paraId="0FEE9902" w14:textId="77777777" w:rsidR="00E61536" w:rsidRPr="00B270C0" w:rsidRDefault="00E61536">
      <w:pPr>
        <w:rPr>
          <w:rFonts w:ascii="Times New Roman" w:hAnsi="Times New Roman" w:cs="Times New Roman"/>
        </w:rPr>
        <w:sectPr w:rsidR="00E61536" w:rsidRPr="00B270C0">
          <w:pgSz w:w="11906" w:h="16838"/>
          <w:pgMar w:top="1470" w:right="2902" w:bottom="1372" w:left="2902" w:header="720" w:footer="720" w:gutter="0"/>
          <w:cols w:space="720"/>
        </w:sectPr>
      </w:pPr>
    </w:p>
    <w:p w14:paraId="4F70A503" w14:textId="77777777" w:rsidR="009C43CD" w:rsidRPr="00B270C0" w:rsidRDefault="00802812">
      <w:pPr>
        <w:pStyle w:val="Heading1"/>
        <w:numPr>
          <w:ilvl w:val="0"/>
          <w:numId w:val="0"/>
        </w:numPr>
        <w:ind w:left="-5"/>
        <w:rPr>
          <w:rFonts w:ascii="Times New Roman" w:hAnsi="Times New Roman" w:cs="Times New Roman"/>
          <w:b/>
          <w:bCs/>
          <w:lang w:val="en-US"/>
        </w:rPr>
      </w:pPr>
      <w:r w:rsidRPr="00B270C0">
        <w:rPr>
          <w:rFonts w:ascii="Times New Roman" w:hAnsi="Times New Roman" w:cs="Times New Roman"/>
          <w:b/>
          <w:bCs/>
          <w:lang w:val="en-US"/>
        </w:rPr>
        <w:t>Abstract</w:t>
      </w:r>
    </w:p>
    <w:p w14:paraId="1580C9B0" w14:textId="3463225A" w:rsidR="00537541" w:rsidRPr="00B270C0" w:rsidRDefault="006E1EEA">
      <w:pPr>
        <w:ind w:left="-5"/>
        <w:rPr>
          <w:rFonts w:ascii="Times New Roman" w:hAnsi="Times New Roman" w:cs="Times New Roman"/>
        </w:rPr>
      </w:pPr>
      <w:r>
        <w:rPr>
          <w:rFonts w:ascii="Times New Roman" w:hAnsi="Times New Roman" w:cs="Times New Roman"/>
        </w:rPr>
        <w:t xml:space="preserve">Free open-source </w:t>
      </w:r>
      <w:proofErr w:type="spellStart"/>
      <w:r>
        <w:rPr>
          <w:rFonts w:ascii="Times New Roman" w:hAnsi="Times New Roman" w:cs="Times New Roman"/>
        </w:rPr>
        <w:t>Modelica</w:t>
      </w:r>
      <w:proofErr w:type="spellEnd"/>
      <w:r>
        <w:rPr>
          <w:rFonts w:ascii="Times New Roman" w:hAnsi="Times New Roman" w:cs="Times New Roman"/>
        </w:rPr>
        <w:t xml:space="preserve"> library called </w:t>
      </w:r>
      <w:r w:rsidR="00AC5A03" w:rsidRPr="00B270C0">
        <w:rPr>
          <w:rFonts w:ascii="Times New Roman" w:hAnsi="Times New Roman" w:cs="Times New Roman"/>
        </w:rPr>
        <w:t>Chemical</w:t>
      </w:r>
      <w:r w:rsidR="00284936">
        <w:rPr>
          <w:rFonts w:ascii="Times New Roman" w:hAnsi="Times New Roman" w:cs="Times New Roman"/>
        </w:rPr>
        <w:t xml:space="preserve"> </w:t>
      </w:r>
      <w:r w:rsidR="00AC5A03" w:rsidRPr="00B270C0">
        <w:rPr>
          <w:rFonts w:ascii="Times New Roman" w:hAnsi="Times New Roman" w:cs="Times New Roman"/>
        </w:rPr>
        <w:t>2</w:t>
      </w:r>
      <w:r w:rsidR="00284936">
        <w:rPr>
          <w:rFonts w:ascii="Times New Roman" w:hAnsi="Times New Roman" w:cs="Times New Roman"/>
        </w:rPr>
        <w:t>.</w:t>
      </w:r>
      <w:r w:rsidR="005570AF">
        <w:rPr>
          <w:rFonts w:ascii="Times New Roman" w:hAnsi="Times New Roman" w:cs="Times New Roman"/>
        </w:rPr>
        <w:t>0</w:t>
      </w:r>
      <w:r w:rsidR="00AC5A03" w:rsidRPr="00B270C0">
        <w:rPr>
          <w:rFonts w:ascii="Times New Roman" w:hAnsi="Times New Roman" w:cs="Times New Roman"/>
        </w:rPr>
        <w:t xml:space="preserve"> (</w:t>
      </w:r>
      <w:hyperlink r:id="rId6" w:history="1">
        <w:r w:rsidR="00AC5A03" w:rsidRPr="00B270C0">
          <w:rPr>
            <w:rStyle w:val="Hyperlink"/>
            <w:rFonts w:ascii="Times New Roman" w:hAnsi="Times New Roman" w:cs="Times New Roman"/>
          </w:rPr>
          <w:t>https://github.com/MarekMatejak/Chemical</w:t>
        </w:r>
      </w:hyperlink>
      <w:r w:rsidR="00AC5A03" w:rsidRPr="00B270C0">
        <w:rPr>
          <w:rFonts w:ascii="Times New Roman" w:hAnsi="Times New Roman" w:cs="Times New Roman"/>
        </w:rPr>
        <w:t xml:space="preserve">) provides </w:t>
      </w:r>
      <w:r w:rsidR="00284936">
        <w:rPr>
          <w:rFonts w:ascii="Times New Roman" w:hAnsi="Times New Roman" w:cs="Times New Roman"/>
        </w:rPr>
        <w:t>robust and unified</w:t>
      </w:r>
      <w:r w:rsidR="00AC5A03" w:rsidRPr="00B270C0">
        <w:rPr>
          <w:rFonts w:ascii="Times New Roman" w:hAnsi="Times New Roman" w:cs="Times New Roman"/>
        </w:rPr>
        <w:t xml:space="preserve"> chemical substance and process definitions</w:t>
      </w:r>
      <w:r w:rsidR="00817533">
        <w:rPr>
          <w:rFonts w:ascii="Times New Roman" w:hAnsi="Times New Roman" w:cs="Times New Roman"/>
        </w:rPr>
        <w:t xml:space="preserve"> (as extension of </w:t>
      </w:r>
      <w:proofErr w:type="spellStart"/>
      <w:r w:rsidR="00817533">
        <w:rPr>
          <w:rFonts w:ascii="Times New Roman" w:hAnsi="Times New Roman" w:cs="Times New Roman"/>
        </w:rPr>
        <w:t>Modelica.Medial.IdealGases</w:t>
      </w:r>
      <w:proofErr w:type="spellEnd"/>
      <w:r w:rsidR="00817533">
        <w:rPr>
          <w:rFonts w:ascii="Times New Roman" w:hAnsi="Times New Roman" w:cs="Times New Roman"/>
        </w:rPr>
        <w:t>)</w:t>
      </w:r>
      <w:r w:rsidR="00AC5A03" w:rsidRPr="00B270C0">
        <w:rPr>
          <w:rFonts w:ascii="Times New Roman" w:hAnsi="Times New Roman" w:cs="Times New Roman"/>
        </w:rPr>
        <w:t>;</w:t>
      </w:r>
      <w:r w:rsidR="00537541" w:rsidRPr="00B270C0">
        <w:rPr>
          <w:rFonts w:ascii="Times New Roman" w:hAnsi="Times New Roman" w:cs="Times New Roman"/>
        </w:rPr>
        <w:t xml:space="preserve"> </w:t>
      </w:r>
      <w:r w:rsidR="00AC5A03" w:rsidRPr="00B270C0">
        <w:rPr>
          <w:rFonts w:ascii="Times New Roman" w:hAnsi="Times New Roman" w:cs="Times New Roman"/>
        </w:rPr>
        <w:t>p</w:t>
      </w:r>
      <w:r w:rsidR="00537541" w:rsidRPr="00B270C0">
        <w:rPr>
          <w:rFonts w:ascii="Times New Roman" w:hAnsi="Times New Roman" w:cs="Times New Roman"/>
        </w:rPr>
        <w:t xml:space="preserve">ropagation of definitions </w:t>
      </w:r>
      <w:r w:rsidR="00AC5A03" w:rsidRPr="00B270C0">
        <w:rPr>
          <w:rFonts w:ascii="Times New Roman" w:hAnsi="Times New Roman" w:cs="Times New Roman"/>
        </w:rPr>
        <w:t>and</w:t>
      </w:r>
      <w:r w:rsidR="00537541" w:rsidRPr="00B270C0">
        <w:rPr>
          <w:rFonts w:ascii="Times New Roman" w:hAnsi="Times New Roman" w:cs="Times New Roman"/>
        </w:rPr>
        <w:t xml:space="preserve"> chemical solution </w:t>
      </w:r>
      <w:r w:rsidR="00AC5A03" w:rsidRPr="00B270C0">
        <w:rPr>
          <w:rFonts w:ascii="Times New Roman" w:hAnsi="Times New Roman" w:cs="Times New Roman"/>
        </w:rPr>
        <w:t xml:space="preserve">state </w:t>
      </w:r>
      <w:r w:rsidR="00537541" w:rsidRPr="00B270C0">
        <w:rPr>
          <w:rFonts w:ascii="Times New Roman" w:hAnsi="Times New Roman" w:cs="Times New Roman"/>
        </w:rPr>
        <w:t>through connected components</w:t>
      </w:r>
      <w:r w:rsidR="00AC5A03" w:rsidRPr="00B270C0">
        <w:rPr>
          <w:rFonts w:ascii="Times New Roman" w:hAnsi="Times New Roman" w:cs="Times New Roman"/>
        </w:rPr>
        <w:t>;</w:t>
      </w:r>
      <w:r w:rsidR="00537541" w:rsidRPr="00B270C0">
        <w:rPr>
          <w:rFonts w:ascii="Times New Roman" w:hAnsi="Times New Roman" w:cs="Times New Roman"/>
        </w:rPr>
        <w:t xml:space="preserve"> </w:t>
      </w:r>
      <w:r w:rsidR="00A74A87" w:rsidRPr="00B270C0">
        <w:rPr>
          <w:rFonts w:ascii="Times New Roman" w:hAnsi="Times New Roman" w:cs="Times New Roman"/>
        </w:rPr>
        <w:t xml:space="preserve">working with </w:t>
      </w:r>
      <w:r w:rsidR="00537541" w:rsidRPr="00B270C0">
        <w:rPr>
          <w:rFonts w:ascii="Times New Roman" w:hAnsi="Times New Roman" w:cs="Times New Roman"/>
        </w:rPr>
        <w:t>unknown substance</w:t>
      </w:r>
      <w:r w:rsidR="00A74A87" w:rsidRPr="00B270C0">
        <w:rPr>
          <w:rFonts w:ascii="Times New Roman" w:hAnsi="Times New Roman" w:cs="Times New Roman"/>
        </w:rPr>
        <w:t>s</w:t>
      </w:r>
      <w:r w:rsidR="00AC5A03" w:rsidRPr="00B270C0">
        <w:rPr>
          <w:rFonts w:ascii="Times New Roman" w:hAnsi="Times New Roman" w:cs="Times New Roman"/>
        </w:rPr>
        <w:t xml:space="preserve">; </w:t>
      </w:r>
      <w:r w:rsidR="00A74A87" w:rsidRPr="00B270C0">
        <w:rPr>
          <w:rFonts w:ascii="Times New Roman" w:hAnsi="Times New Roman" w:cs="Times New Roman"/>
        </w:rPr>
        <w:t>chemical kinetics; working with</w:t>
      </w:r>
      <w:r w:rsidR="00537541" w:rsidRPr="00B270C0">
        <w:rPr>
          <w:rFonts w:ascii="Times New Roman" w:hAnsi="Times New Roman" w:cs="Times New Roman"/>
        </w:rPr>
        <w:t xml:space="preserve"> variable</w:t>
      </w:r>
      <w:r w:rsidR="00A74A87" w:rsidRPr="00B270C0">
        <w:rPr>
          <w:rFonts w:ascii="Times New Roman" w:hAnsi="Times New Roman" w:cs="Times New Roman"/>
        </w:rPr>
        <w:t xml:space="preserve"> (</w:t>
      </w:r>
      <w:r>
        <w:rPr>
          <w:rFonts w:ascii="Times New Roman" w:hAnsi="Times New Roman" w:cs="Times New Roman"/>
        </w:rPr>
        <w:t xml:space="preserve">exact change calculation such </w:t>
      </w:r>
      <w:r w:rsidR="00537541" w:rsidRPr="00B270C0">
        <w:rPr>
          <w:rFonts w:ascii="Times New Roman" w:hAnsi="Times New Roman" w:cs="Times New Roman"/>
        </w:rPr>
        <w:t>as in previous versions</w:t>
      </w:r>
      <w:r w:rsidR="00A74A87" w:rsidRPr="00B270C0">
        <w:rPr>
          <w:rFonts w:ascii="Times New Roman" w:hAnsi="Times New Roman" w:cs="Times New Roman"/>
        </w:rPr>
        <w:t>)</w:t>
      </w:r>
      <w:r w:rsidR="00537541" w:rsidRPr="00B270C0">
        <w:rPr>
          <w:rFonts w:ascii="Times New Roman" w:hAnsi="Times New Roman" w:cs="Times New Roman"/>
        </w:rPr>
        <w:t xml:space="preserve"> or </w:t>
      </w:r>
      <w:r>
        <w:rPr>
          <w:rFonts w:ascii="Times New Roman" w:hAnsi="Times New Roman" w:cs="Times New Roman"/>
        </w:rPr>
        <w:t xml:space="preserve">simplified </w:t>
      </w:r>
      <w:r w:rsidR="00537541" w:rsidRPr="00B270C0">
        <w:rPr>
          <w:rFonts w:ascii="Times New Roman" w:hAnsi="Times New Roman" w:cs="Times New Roman"/>
        </w:rPr>
        <w:t>constant</w:t>
      </w:r>
      <w:r w:rsidR="00A74A87" w:rsidRPr="00B270C0">
        <w:rPr>
          <w:rFonts w:ascii="Times New Roman" w:hAnsi="Times New Roman" w:cs="Times New Roman"/>
        </w:rPr>
        <w:t xml:space="preserve"> chemical solution</w:t>
      </w:r>
      <w:r w:rsidR="00284936">
        <w:rPr>
          <w:rFonts w:ascii="Times New Roman" w:hAnsi="Times New Roman" w:cs="Times New Roman"/>
        </w:rPr>
        <w:t xml:space="preserve"> state</w:t>
      </w:r>
      <w:r>
        <w:rPr>
          <w:rFonts w:ascii="Times New Roman" w:hAnsi="Times New Roman" w:cs="Times New Roman"/>
        </w:rPr>
        <w:t xml:space="preserve"> (unchanged during simulation of chemical processes)</w:t>
      </w:r>
      <w:r w:rsidR="00537541" w:rsidRPr="00B270C0">
        <w:rPr>
          <w:rFonts w:ascii="Times New Roman" w:hAnsi="Times New Roman" w:cs="Times New Roman"/>
        </w:rPr>
        <w:t>.</w:t>
      </w:r>
      <w:r w:rsidR="00AC5A03" w:rsidRPr="00B270C0">
        <w:rPr>
          <w:rFonts w:ascii="Times New Roman" w:hAnsi="Times New Roman" w:cs="Times New Roman"/>
        </w:rPr>
        <w:t xml:space="preserve"> </w:t>
      </w:r>
      <w:r w:rsidR="00A74A87" w:rsidRPr="00B270C0">
        <w:rPr>
          <w:rFonts w:ascii="Times New Roman" w:hAnsi="Times New Roman" w:cs="Times New Roman"/>
        </w:rPr>
        <w:br/>
      </w:r>
      <w:r w:rsidR="006071EE">
        <w:rPr>
          <w:rFonts w:ascii="Times New Roman" w:hAnsi="Times New Roman" w:cs="Times New Roman"/>
        </w:rPr>
        <w:t>T</w:t>
      </w:r>
      <w:r w:rsidR="00AC5A03" w:rsidRPr="00B270C0">
        <w:rPr>
          <w:rFonts w:ascii="Times New Roman" w:hAnsi="Times New Roman" w:cs="Times New Roman"/>
        </w:rPr>
        <w:t xml:space="preserve">he </w:t>
      </w:r>
      <w:r w:rsidR="00A74A87" w:rsidRPr="00B270C0">
        <w:rPr>
          <w:rFonts w:ascii="Times New Roman" w:hAnsi="Times New Roman" w:cs="Times New Roman"/>
        </w:rPr>
        <w:t xml:space="preserve">possibilities and </w:t>
      </w:r>
      <w:r w:rsidR="00AC5A03" w:rsidRPr="00B270C0">
        <w:rPr>
          <w:rFonts w:ascii="Times New Roman" w:hAnsi="Times New Roman" w:cs="Times New Roman"/>
        </w:rPr>
        <w:t xml:space="preserve">performance of chemical pathways </w:t>
      </w:r>
      <w:r w:rsidR="00A74A87" w:rsidRPr="00B270C0">
        <w:rPr>
          <w:rFonts w:ascii="Times New Roman" w:hAnsi="Times New Roman" w:cs="Times New Roman"/>
        </w:rPr>
        <w:t>modeling</w:t>
      </w:r>
      <w:r w:rsidR="00AC5A03" w:rsidRPr="00B270C0">
        <w:rPr>
          <w:rFonts w:ascii="Times New Roman" w:hAnsi="Times New Roman" w:cs="Times New Roman"/>
        </w:rPr>
        <w:t xml:space="preserve"> </w:t>
      </w:r>
      <w:r w:rsidR="00A74A87" w:rsidRPr="00B270C0">
        <w:rPr>
          <w:rFonts w:ascii="Times New Roman" w:hAnsi="Times New Roman" w:cs="Times New Roman"/>
        </w:rPr>
        <w:t>are</w:t>
      </w:r>
      <w:r w:rsidR="00AC5A03" w:rsidRPr="00B270C0">
        <w:rPr>
          <w:rFonts w:ascii="Times New Roman" w:hAnsi="Times New Roman" w:cs="Times New Roman"/>
        </w:rPr>
        <w:t xml:space="preserve"> increased using</w:t>
      </w:r>
      <w:r w:rsidR="005570AF">
        <w:rPr>
          <w:rFonts w:ascii="Times New Roman" w:hAnsi="Times New Roman" w:cs="Times New Roman"/>
        </w:rPr>
        <w:t xml:space="preserve"> a</w:t>
      </w:r>
      <w:r w:rsidR="00AC5A03" w:rsidRPr="00B270C0">
        <w:rPr>
          <w:rFonts w:ascii="Times New Roman" w:hAnsi="Times New Roman" w:cs="Times New Roman"/>
        </w:rPr>
        <w:t xml:space="preserve"> new type of connectors based on </w:t>
      </w:r>
      <w:r w:rsidR="00817533">
        <w:rPr>
          <w:rFonts w:ascii="Times New Roman" w:hAnsi="Times New Roman" w:cs="Times New Roman"/>
        </w:rPr>
        <w:t xml:space="preserve">inertial </w:t>
      </w:r>
      <w:r w:rsidR="00AC5A03" w:rsidRPr="00B270C0">
        <w:rPr>
          <w:rFonts w:ascii="Times New Roman" w:hAnsi="Times New Roman" w:cs="Times New Roman"/>
        </w:rPr>
        <w:t xml:space="preserve">electro-chemical potential </w:t>
      </w:r>
      <w:r w:rsidR="00817533">
        <w:rPr>
          <w:rFonts w:ascii="Times New Roman" w:hAnsi="Times New Roman" w:cs="Times New Roman"/>
        </w:rPr>
        <w:t xml:space="preserve">(as analogy of </w:t>
      </w:r>
      <w:proofErr w:type="spellStart"/>
      <w:r w:rsidR="00817533">
        <w:rPr>
          <w:rFonts w:ascii="Times New Roman" w:hAnsi="Times New Roman" w:cs="Times New Roman"/>
        </w:rPr>
        <w:t>ThermofluidStream</w:t>
      </w:r>
      <w:proofErr w:type="spellEnd"/>
      <w:r w:rsidR="00817533">
        <w:rPr>
          <w:rFonts w:ascii="Times New Roman" w:hAnsi="Times New Roman" w:cs="Times New Roman"/>
        </w:rPr>
        <w:t>)</w:t>
      </w:r>
      <w:r w:rsidR="00AC5A03" w:rsidRPr="00B270C0">
        <w:rPr>
          <w:rFonts w:ascii="Times New Roman" w:hAnsi="Times New Roman" w:cs="Times New Roman"/>
        </w:rPr>
        <w:t>.</w:t>
      </w:r>
      <w:r w:rsidR="00A74A87" w:rsidRPr="00B270C0">
        <w:rPr>
          <w:rFonts w:ascii="Times New Roman" w:hAnsi="Times New Roman" w:cs="Times New Roman"/>
        </w:rPr>
        <w:t xml:space="preserve"> Chemical processes can be directly connected between them</w:t>
      </w:r>
      <w:r>
        <w:rPr>
          <w:rFonts w:ascii="Times New Roman" w:hAnsi="Times New Roman" w:cs="Times New Roman"/>
        </w:rPr>
        <w:t xml:space="preserve"> to allow user modeling complex chemical pathways in user friendly way without need to identify unsignificant substances accumulations</w:t>
      </w:r>
      <w:r w:rsidR="00A74A87" w:rsidRPr="00B270C0">
        <w:rPr>
          <w:rFonts w:ascii="Times New Roman" w:hAnsi="Times New Roman" w:cs="Times New Roman"/>
        </w:rPr>
        <w:t>.</w:t>
      </w:r>
      <w:r>
        <w:rPr>
          <w:rFonts w:ascii="Times New Roman" w:hAnsi="Times New Roman" w:cs="Times New Roman"/>
        </w:rPr>
        <w:t xml:space="preserve"> Chemical reactions </w:t>
      </w:r>
      <w:r w:rsidR="003C1EE2">
        <w:rPr>
          <w:rFonts w:ascii="Times New Roman" w:hAnsi="Times New Roman" w:cs="Times New Roman"/>
        </w:rPr>
        <w:t>can be</w:t>
      </w:r>
      <w:r>
        <w:rPr>
          <w:rFonts w:ascii="Times New Roman" w:hAnsi="Times New Roman" w:cs="Times New Roman"/>
        </w:rPr>
        <w:t xml:space="preserve"> parametrized </w:t>
      </w:r>
      <w:r w:rsidR="003C1EE2">
        <w:rPr>
          <w:rFonts w:ascii="Times New Roman" w:hAnsi="Times New Roman" w:cs="Times New Roman"/>
        </w:rPr>
        <w:t xml:space="preserve">also </w:t>
      </w:r>
      <w:r>
        <w:rPr>
          <w:rFonts w:ascii="Times New Roman" w:hAnsi="Times New Roman" w:cs="Times New Roman"/>
        </w:rPr>
        <w:t>in common way using forward rate coefficient and dissociation co</w:t>
      </w:r>
      <w:r w:rsidR="003C1EE2">
        <w:rPr>
          <w:rFonts w:ascii="Times New Roman" w:hAnsi="Times New Roman" w:cs="Times New Roman"/>
        </w:rPr>
        <w:t>efficient</w:t>
      </w:r>
      <w:r>
        <w:rPr>
          <w:rFonts w:ascii="Times New Roman" w:hAnsi="Times New Roman" w:cs="Times New Roman"/>
        </w:rPr>
        <w:t xml:space="preserve">. </w:t>
      </w:r>
    </w:p>
    <w:p w14:paraId="2F774247" w14:textId="309FD2B5" w:rsidR="009C43CD" w:rsidRPr="00B270C0" w:rsidRDefault="009C43CD">
      <w:pPr>
        <w:ind w:left="-5"/>
        <w:rPr>
          <w:rFonts w:ascii="Times New Roman" w:hAnsi="Times New Roman" w:cs="Times New Roman"/>
        </w:rPr>
      </w:pPr>
    </w:p>
    <w:p w14:paraId="6B03CE63" w14:textId="44FEEE6B" w:rsidR="00A74A87" w:rsidRPr="00B270C0" w:rsidRDefault="00802812" w:rsidP="00A74A87">
      <w:pPr>
        <w:pStyle w:val="StyleKeywordsheadingBold"/>
      </w:pPr>
      <w:r w:rsidRPr="00B270C0">
        <w:t xml:space="preserve">Keywords: </w:t>
      </w:r>
      <w:r w:rsidR="00A74A87" w:rsidRPr="00B270C0">
        <w:t xml:space="preserve">Chemical 2.0, </w:t>
      </w:r>
      <w:proofErr w:type="spellStart"/>
      <w:r w:rsidR="00A74A87" w:rsidRPr="00B270C0">
        <w:t>Modelica</w:t>
      </w:r>
      <w:proofErr w:type="spellEnd"/>
      <w:r w:rsidR="00A74A87" w:rsidRPr="00B270C0">
        <w:t xml:space="preserve"> library, physical chemistry, thermodynamics equilibria, electrochemical potential, electrochemical cell, internal energy, semipermeable membrane, chemical kinetics, chemical pathways</w:t>
      </w:r>
    </w:p>
    <w:p w14:paraId="0D365DA3" w14:textId="0E4E08C2" w:rsidR="009C43CD" w:rsidRPr="00B270C0" w:rsidRDefault="009C43CD">
      <w:pPr>
        <w:spacing w:after="267" w:line="259" w:lineRule="auto"/>
        <w:ind w:left="-5"/>
        <w:jc w:val="left"/>
        <w:rPr>
          <w:rFonts w:ascii="Times New Roman" w:hAnsi="Times New Roman" w:cs="Times New Roman"/>
        </w:rPr>
      </w:pPr>
    </w:p>
    <w:p w14:paraId="79B2E065" w14:textId="77777777" w:rsidR="009C43CD" w:rsidRPr="00B270C0" w:rsidRDefault="00802812"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Introduction</w:t>
      </w:r>
    </w:p>
    <w:p w14:paraId="6BC46CC9" w14:textId="306A6457" w:rsidR="009C43CD" w:rsidRDefault="00431C39" w:rsidP="00311ABE">
      <w:pPr>
        <w:spacing w:after="300"/>
        <w:rPr>
          <w:rFonts w:ascii="Times New Roman" w:hAnsi="Times New Roman" w:cs="Times New Roman"/>
        </w:rPr>
      </w:pPr>
      <w:r>
        <w:rPr>
          <w:rFonts w:ascii="Times New Roman" w:hAnsi="Times New Roman" w:cs="Times New Roman"/>
        </w:rPr>
        <w:t xml:space="preserve">Motivation to improve Chemical library from version 1.4 to version 2.0 comes from following </w:t>
      </w:r>
      <w:proofErr w:type="spellStart"/>
      <w:r w:rsidR="00002029">
        <w:rPr>
          <w:rFonts w:ascii="Times New Roman" w:hAnsi="Times New Roman" w:cs="Times New Roman"/>
        </w:rPr>
        <w:t>Modelica</w:t>
      </w:r>
      <w:proofErr w:type="spellEnd"/>
      <w:r w:rsidR="00002029">
        <w:rPr>
          <w:rFonts w:ascii="Times New Roman" w:hAnsi="Times New Roman" w:cs="Times New Roman"/>
        </w:rPr>
        <w:t xml:space="preserve"> libraries</w:t>
      </w:r>
      <w:r>
        <w:rPr>
          <w:rFonts w:ascii="Times New Roman" w:hAnsi="Times New Roman" w:cs="Times New Roman"/>
        </w:rPr>
        <w:t>:</w:t>
      </w:r>
    </w:p>
    <w:p w14:paraId="76C71B6F" w14:textId="437DCBD8" w:rsidR="00431C39" w:rsidRPr="00EB27BF" w:rsidRDefault="00002029" w:rsidP="00EB27BF">
      <w:pPr>
        <w:pStyle w:val="ListParagraph"/>
        <w:numPr>
          <w:ilvl w:val="0"/>
          <w:numId w:val="7"/>
        </w:numPr>
        <w:spacing w:after="300"/>
        <w:rPr>
          <w:rFonts w:ascii="Times New Roman" w:hAnsi="Times New Roman" w:cs="Times New Roman"/>
        </w:rPr>
      </w:pPr>
      <w:proofErr w:type="spellStart"/>
      <w:proofErr w:type="gramStart"/>
      <w:r>
        <w:rPr>
          <w:rFonts w:ascii="Times New Roman" w:hAnsi="Times New Roman" w:cs="Times New Roman"/>
        </w:rPr>
        <w:t>Modelica.Media.IdealGases</w:t>
      </w:r>
      <w:proofErr w:type="spellEnd"/>
      <w:proofErr w:type="gramEnd"/>
      <w:r>
        <w:rPr>
          <w:rFonts w:ascii="Times New Roman" w:hAnsi="Times New Roman" w:cs="Times New Roman"/>
        </w:rPr>
        <w:t xml:space="preserve">: </w:t>
      </w:r>
      <w:r w:rsidR="00431C39" w:rsidRPr="00EB27BF">
        <w:rPr>
          <w:rFonts w:ascii="Times New Roman" w:hAnsi="Times New Roman" w:cs="Times New Roman"/>
        </w:rPr>
        <w:t xml:space="preserve">Chemical substance and chemical process can be described by the </w:t>
      </w:r>
      <w:r w:rsidR="00EB27BF">
        <w:rPr>
          <w:rFonts w:ascii="Times New Roman" w:hAnsi="Times New Roman" w:cs="Times New Roman"/>
        </w:rPr>
        <w:t>selected</w:t>
      </w:r>
      <w:r w:rsidR="00431C39" w:rsidRPr="00EB27BF">
        <w:rPr>
          <w:rFonts w:ascii="Times New Roman" w:hAnsi="Times New Roman" w:cs="Times New Roman"/>
        </w:rPr>
        <w:t xml:space="preserve"> extensive physical quantities</w:t>
      </w:r>
      <w:r w:rsidR="00EB27BF">
        <w:rPr>
          <w:rFonts w:ascii="Times New Roman" w:hAnsi="Times New Roman" w:cs="Times New Roman"/>
        </w:rPr>
        <w:t>.</w:t>
      </w:r>
    </w:p>
    <w:p w14:paraId="72AFA44D" w14:textId="4EC206B0" w:rsidR="00EB27BF" w:rsidRDefault="00002029" w:rsidP="00EB27BF">
      <w:pPr>
        <w:pStyle w:val="ListParagraph"/>
        <w:numPr>
          <w:ilvl w:val="0"/>
          <w:numId w:val="7"/>
        </w:numPr>
        <w:spacing w:after="300"/>
        <w:rPr>
          <w:rFonts w:ascii="Times New Roman" w:hAnsi="Times New Roman" w:cs="Times New Roman"/>
        </w:rPr>
      </w:pPr>
      <w:proofErr w:type="spellStart"/>
      <w:r>
        <w:rPr>
          <w:rFonts w:ascii="Times New Roman" w:hAnsi="Times New Roman" w:cs="Times New Roman"/>
        </w:rPr>
        <w:t>Th</w:t>
      </w:r>
      <w:r w:rsidR="00FE36DE">
        <w:rPr>
          <w:rFonts w:ascii="Times New Roman" w:hAnsi="Times New Roman" w:cs="Times New Roman"/>
        </w:rPr>
        <w:t>e</w:t>
      </w:r>
      <w:r>
        <w:rPr>
          <w:rFonts w:ascii="Times New Roman" w:hAnsi="Times New Roman" w:cs="Times New Roman"/>
        </w:rPr>
        <w:t>rmofluidStream</w:t>
      </w:r>
      <w:proofErr w:type="spellEnd"/>
      <w:r>
        <w:rPr>
          <w:rFonts w:ascii="Times New Roman" w:hAnsi="Times New Roman" w:cs="Times New Roman"/>
        </w:rPr>
        <w:t>: Inertial connectors can be generalized for chemical domain.</w:t>
      </w:r>
    </w:p>
    <w:p w14:paraId="3EBB8D53" w14:textId="65BCB0F8" w:rsidR="00EB27BF" w:rsidRDefault="00EB27BF" w:rsidP="007D00AF">
      <w:pPr>
        <w:spacing w:after="300"/>
        <w:rPr>
          <w:rFonts w:ascii="Times New Roman" w:hAnsi="Times New Roman" w:cs="Times New Roman"/>
        </w:rPr>
      </w:pPr>
      <w:r>
        <w:rPr>
          <w:rFonts w:ascii="Times New Roman" w:hAnsi="Times New Roman" w:cs="Times New Roman"/>
        </w:rPr>
        <w:t xml:space="preserve">As selection of physical quantities for substance and process definition we chose similar </w:t>
      </w:r>
      <w:r w:rsidR="007D00AF">
        <w:rPr>
          <w:rFonts w:ascii="Times New Roman" w:hAnsi="Times New Roman" w:cs="Times New Roman"/>
        </w:rPr>
        <w:t xml:space="preserve">approach as </w:t>
      </w:r>
      <w:proofErr w:type="spellStart"/>
      <w:proofErr w:type="gramStart"/>
      <w:r w:rsidR="007D00AF">
        <w:rPr>
          <w:rFonts w:ascii="Times New Roman" w:hAnsi="Times New Roman" w:cs="Times New Roman"/>
        </w:rPr>
        <w:t>Modelica.Media.IdealGases</w:t>
      </w:r>
      <w:proofErr w:type="spellEnd"/>
      <w:proofErr w:type="gramEnd"/>
      <w:r w:rsidR="007D00AF">
        <w:rPr>
          <w:rFonts w:ascii="Times New Roman" w:hAnsi="Times New Roman" w:cs="Times New Roman"/>
        </w:rPr>
        <w:t>, which comes from [</w:t>
      </w:r>
      <w:r w:rsidR="007D00AF" w:rsidRPr="007D00AF">
        <w:rPr>
          <w:rFonts w:ascii="Times New Roman" w:hAnsi="Times New Roman" w:cs="Times New Roman"/>
        </w:rPr>
        <w:t xml:space="preserve">McBride B.J., </w:t>
      </w:r>
      <w:proofErr w:type="spellStart"/>
      <w:r w:rsidR="007D00AF" w:rsidRPr="007D00AF">
        <w:rPr>
          <w:rFonts w:ascii="Times New Roman" w:hAnsi="Times New Roman" w:cs="Times New Roman"/>
        </w:rPr>
        <w:t>Zehe</w:t>
      </w:r>
      <w:proofErr w:type="spellEnd"/>
      <w:r w:rsidR="007D00AF" w:rsidRPr="007D00AF">
        <w:rPr>
          <w:rFonts w:ascii="Times New Roman" w:hAnsi="Times New Roman" w:cs="Times New Roman"/>
        </w:rPr>
        <w:t xml:space="preserve"> M.J., and Gordon S. (2002): NASA </w:t>
      </w:r>
      <w:r w:rsidR="007D00AF" w:rsidRPr="007D00AF">
        <w:rPr>
          <w:rFonts w:ascii="Times New Roman" w:hAnsi="Times New Roman" w:cs="Times New Roman"/>
        </w:rPr>
        <w:t>Glenn Coefficients</w:t>
      </w:r>
      <w:r w:rsidR="007D00AF">
        <w:rPr>
          <w:rFonts w:ascii="Times New Roman" w:hAnsi="Times New Roman" w:cs="Times New Roman"/>
        </w:rPr>
        <w:t xml:space="preserve"> </w:t>
      </w:r>
      <w:r w:rsidR="007D00AF" w:rsidRPr="007D00AF">
        <w:rPr>
          <w:rFonts w:ascii="Times New Roman" w:hAnsi="Times New Roman" w:cs="Times New Roman"/>
        </w:rPr>
        <w:t xml:space="preserve">for Calculating Thermodynamic Properties of Individual Species. </w:t>
      </w:r>
      <w:proofErr w:type="gramStart"/>
      <w:r w:rsidR="007D00AF" w:rsidRPr="007D00AF">
        <w:rPr>
          <w:rFonts w:ascii="Times New Roman" w:hAnsi="Times New Roman" w:cs="Times New Roman"/>
        </w:rPr>
        <w:t>NASA  report</w:t>
      </w:r>
      <w:proofErr w:type="gramEnd"/>
      <w:r w:rsidR="007D00AF" w:rsidRPr="007D00AF">
        <w:rPr>
          <w:rFonts w:ascii="Times New Roman" w:hAnsi="Times New Roman" w:cs="Times New Roman"/>
        </w:rPr>
        <w:t xml:space="preserve"> TP-2002-211556</w:t>
      </w:r>
      <w:r w:rsidR="007D00AF">
        <w:rPr>
          <w:rFonts w:ascii="Times New Roman" w:hAnsi="Times New Roman" w:cs="Times New Roman"/>
        </w:rPr>
        <w:t>]</w:t>
      </w:r>
      <w:r w:rsidRPr="00EB27BF">
        <w:rPr>
          <w:rFonts w:ascii="Times New Roman" w:hAnsi="Times New Roman" w:cs="Times New Roman"/>
        </w:rPr>
        <w:t>.</w:t>
      </w:r>
      <w:r w:rsidR="007D00AF">
        <w:rPr>
          <w:rFonts w:ascii="Times New Roman" w:hAnsi="Times New Roman" w:cs="Times New Roman"/>
        </w:rPr>
        <w:t xml:space="preserve"> Having this definition as a record of constant coefficients, there is a possible to calculate molar heat capacity, free molar formation energies, free molar entropy and many other thermodynamic properties in dependence on </w:t>
      </w:r>
      <w:r w:rsidR="00A22AA5">
        <w:rPr>
          <w:rFonts w:ascii="Times New Roman" w:hAnsi="Times New Roman" w:cs="Times New Roman"/>
        </w:rPr>
        <w:t>current substance</w:t>
      </w:r>
      <w:r w:rsidR="004E7D11">
        <w:rPr>
          <w:rFonts w:ascii="Times New Roman" w:hAnsi="Times New Roman" w:cs="Times New Roman"/>
        </w:rPr>
        <w:t xml:space="preserve"> activity and </w:t>
      </w:r>
      <w:r w:rsidR="007D00AF">
        <w:rPr>
          <w:rFonts w:ascii="Times New Roman" w:hAnsi="Times New Roman" w:cs="Times New Roman"/>
        </w:rPr>
        <w:t xml:space="preserve">current state of </w:t>
      </w:r>
      <w:r w:rsidR="00A22AA5">
        <w:rPr>
          <w:rFonts w:ascii="Times New Roman" w:hAnsi="Times New Roman" w:cs="Times New Roman"/>
        </w:rPr>
        <w:t xml:space="preserve">chemical </w:t>
      </w:r>
      <w:r w:rsidR="007D00AF">
        <w:rPr>
          <w:rFonts w:ascii="Times New Roman" w:hAnsi="Times New Roman" w:cs="Times New Roman"/>
        </w:rPr>
        <w:t>solution (temperature, pressure, electric potential, …).</w:t>
      </w:r>
      <w:r w:rsidR="004E7D11">
        <w:rPr>
          <w:rFonts w:ascii="Times New Roman" w:hAnsi="Times New Roman" w:cs="Times New Roman"/>
        </w:rPr>
        <w:t xml:space="preserve"> And more, there is no more needed to have separate calculations for different </w:t>
      </w:r>
      <w:r w:rsidR="00A22AA5">
        <w:rPr>
          <w:rFonts w:ascii="Times New Roman" w:hAnsi="Times New Roman" w:cs="Times New Roman"/>
        </w:rPr>
        <w:t>state of matters (</w:t>
      </w:r>
      <w:r w:rsidR="004E7D11">
        <w:rPr>
          <w:rFonts w:ascii="Times New Roman" w:hAnsi="Times New Roman" w:cs="Times New Roman"/>
        </w:rPr>
        <w:t>phases</w:t>
      </w:r>
      <w:r w:rsidR="00A22AA5">
        <w:rPr>
          <w:rFonts w:ascii="Times New Roman" w:hAnsi="Times New Roman" w:cs="Times New Roman"/>
        </w:rPr>
        <w:t>)</w:t>
      </w:r>
      <w:r w:rsidR="004E7D11">
        <w:rPr>
          <w:rFonts w:ascii="Times New Roman" w:hAnsi="Times New Roman" w:cs="Times New Roman"/>
        </w:rPr>
        <w:t xml:space="preserve"> as in previous version because phase is also included in extensive physical quantities of the definition records. As a result, each chemical equilibrium of each process can be expressed only using these definitions of included substances and processes. And because we chose extensive quantities, they ca</w:t>
      </w:r>
      <w:r w:rsidR="00002029">
        <w:rPr>
          <w:rFonts w:ascii="Times New Roman" w:hAnsi="Times New Roman" w:cs="Times New Roman"/>
        </w:rPr>
        <w:t>n</w:t>
      </w:r>
      <w:r w:rsidR="004E7D11">
        <w:rPr>
          <w:rFonts w:ascii="Times New Roman" w:hAnsi="Times New Roman" w:cs="Times New Roman"/>
        </w:rPr>
        <w:t xml:space="preserve"> be easily summed</w:t>
      </w:r>
      <w:r w:rsidR="00002029">
        <w:rPr>
          <w:rFonts w:ascii="Times New Roman" w:hAnsi="Times New Roman" w:cs="Times New Roman"/>
        </w:rPr>
        <w:t xml:space="preserve"> or</w:t>
      </w:r>
      <w:r w:rsidR="004E7D11">
        <w:rPr>
          <w:rFonts w:ascii="Times New Roman" w:hAnsi="Times New Roman" w:cs="Times New Roman"/>
        </w:rPr>
        <w:t xml:space="preserve"> extracted </w:t>
      </w:r>
      <w:r w:rsidR="00002029">
        <w:rPr>
          <w:rFonts w:ascii="Times New Roman" w:hAnsi="Times New Roman" w:cs="Times New Roman"/>
        </w:rPr>
        <w:t xml:space="preserve">as </w:t>
      </w:r>
      <w:r w:rsidR="004E7D11">
        <w:rPr>
          <w:rFonts w:ascii="Times New Roman" w:hAnsi="Times New Roman" w:cs="Times New Roman"/>
        </w:rPr>
        <w:t>common chemical notations</w:t>
      </w:r>
      <w:r w:rsidR="00002029">
        <w:rPr>
          <w:rFonts w:ascii="Times New Roman" w:hAnsi="Times New Roman" w:cs="Times New Roman"/>
        </w:rPr>
        <w:t xml:space="preserve"> of chemical </w:t>
      </w:r>
      <w:r w:rsidR="00A22AA5">
        <w:rPr>
          <w:rFonts w:ascii="Times New Roman" w:hAnsi="Times New Roman" w:cs="Times New Roman"/>
        </w:rPr>
        <w:t>processes</w:t>
      </w:r>
      <w:r w:rsidR="00002029">
        <w:rPr>
          <w:rFonts w:ascii="Times New Roman" w:hAnsi="Times New Roman" w:cs="Times New Roman"/>
        </w:rPr>
        <w:t xml:space="preserve"> </w:t>
      </w:r>
      <w:r w:rsidR="004E7D11">
        <w:rPr>
          <w:rFonts w:ascii="Times New Roman" w:hAnsi="Times New Roman" w:cs="Times New Roman"/>
        </w:rPr>
        <w:t>(</w:t>
      </w:r>
      <w:proofErr w:type="gramStart"/>
      <w:r w:rsidR="004E7D11">
        <w:rPr>
          <w:rFonts w:ascii="Times New Roman" w:hAnsi="Times New Roman" w:cs="Times New Roman"/>
        </w:rPr>
        <w:t>e.g.</w:t>
      </w:r>
      <w:proofErr w:type="gramEnd"/>
      <w:r w:rsidR="004E7D11">
        <w:rPr>
          <w:rFonts w:ascii="Times New Roman" w:hAnsi="Times New Roman" w:cs="Times New Roman"/>
        </w:rPr>
        <w:t xml:space="preserve"> mass</w:t>
      </w:r>
      <w:r w:rsidR="00002029">
        <w:rPr>
          <w:rFonts w:ascii="Times New Roman" w:hAnsi="Times New Roman" w:cs="Times New Roman"/>
        </w:rPr>
        <w:t xml:space="preserve"> of substrates</w:t>
      </w:r>
      <w:r w:rsidR="004E7D11">
        <w:rPr>
          <w:rFonts w:ascii="Times New Roman" w:hAnsi="Times New Roman" w:cs="Times New Roman"/>
        </w:rPr>
        <w:t xml:space="preserve"> = mass of products</w:t>
      </w:r>
      <w:r w:rsidR="00002029">
        <w:rPr>
          <w:rFonts w:ascii="Times New Roman" w:hAnsi="Times New Roman" w:cs="Times New Roman"/>
        </w:rPr>
        <w:t>; charge of substrates = charge of products; enthalpy of substrates + enthalpy of reaction</w:t>
      </w:r>
      <w:r w:rsidR="004E7D11">
        <w:rPr>
          <w:rFonts w:ascii="Times New Roman" w:hAnsi="Times New Roman" w:cs="Times New Roman"/>
        </w:rPr>
        <w:t xml:space="preserve"> </w:t>
      </w:r>
      <w:r w:rsidR="00002029">
        <w:rPr>
          <w:rFonts w:ascii="Times New Roman" w:hAnsi="Times New Roman" w:cs="Times New Roman"/>
        </w:rPr>
        <w:t>= enthalpy of products, entropy of substrates + entropy of reaction = entropy of products, …</w:t>
      </w:r>
      <w:r w:rsidR="004E7D11">
        <w:rPr>
          <w:rFonts w:ascii="Times New Roman" w:hAnsi="Times New Roman" w:cs="Times New Roman"/>
        </w:rPr>
        <w:t>).</w:t>
      </w:r>
    </w:p>
    <w:p w14:paraId="2469FD1E" w14:textId="6BABFFD1" w:rsidR="007D00AF" w:rsidRDefault="00FE36DE" w:rsidP="007D00AF">
      <w:pPr>
        <w:spacing w:after="300"/>
        <w:rPr>
          <w:rFonts w:ascii="Times New Roman" w:hAnsi="Times New Roman" w:cs="Times New Roman"/>
        </w:rPr>
      </w:pPr>
      <w:r>
        <w:rPr>
          <w:rFonts w:ascii="Times New Roman" w:hAnsi="Times New Roman" w:cs="Times New Roman"/>
        </w:rPr>
        <w:t xml:space="preserve">The connectors from </w:t>
      </w:r>
      <w:proofErr w:type="spellStart"/>
      <w:r>
        <w:rPr>
          <w:rFonts w:ascii="Times New Roman" w:hAnsi="Times New Roman" w:cs="Times New Roman"/>
        </w:rPr>
        <w:t>ThermofluidStream</w:t>
      </w:r>
      <w:proofErr w:type="spellEnd"/>
      <w:r>
        <w:rPr>
          <w:rFonts w:ascii="Times New Roman" w:hAnsi="Times New Roman" w:cs="Times New Roman"/>
        </w:rPr>
        <w:t xml:space="preserve"> library are revolutionary. Library still allows user to define very complex thermodynamic behavior of predefined media in the same level of detail as in </w:t>
      </w:r>
      <w:proofErr w:type="spellStart"/>
      <w:r>
        <w:rPr>
          <w:rFonts w:ascii="Times New Roman" w:hAnsi="Times New Roman" w:cs="Times New Roman"/>
        </w:rPr>
        <w:t>Modelica.Fluid</w:t>
      </w:r>
      <w:proofErr w:type="spellEnd"/>
      <w:r>
        <w:rPr>
          <w:rFonts w:ascii="Times New Roman" w:hAnsi="Times New Roman" w:cs="Times New Roman"/>
        </w:rPr>
        <w:t xml:space="preserve"> and </w:t>
      </w:r>
      <w:proofErr w:type="spellStart"/>
      <w:r>
        <w:rPr>
          <w:rFonts w:ascii="Times New Roman" w:hAnsi="Times New Roman" w:cs="Times New Roman"/>
        </w:rPr>
        <w:t>Modelica.Media</w:t>
      </w:r>
      <w:proofErr w:type="spellEnd"/>
      <w:r>
        <w:rPr>
          <w:rFonts w:ascii="Times New Roman" w:hAnsi="Times New Roman" w:cs="Times New Roman"/>
        </w:rPr>
        <w:t xml:space="preserve"> does. However, </w:t>
      </w:r>
      <w:proofErr w:type="spellStart"/>
      <w:r>
        <w:rPr>
          <w:rFonts w:ascii="Times New Roman" w:hAnsi="Times New Roman" w:cs="Times New Roman"/>
        </w:rPr>
        <w:t>ThermofluidStream</w:t>
      </w:r>
      <w:proofErr w:type="spellEnd"/>
      <w:r>
        <w:rPr>
          <w:rFonts w:ascii="Times New Roman" w:hAnsi="Times New Roman" w:cs="Times New Roman"/>
        </w:rPr>
        <w:t xml:space="preserve"> library allows to connect processes without unnecessary accumulations of media in the same time as it eliminates number of non-linear systems in the model. This makes model more readable, because there is no need to have many</w:t>
      </w:r>
      <w:r w:rsidR="00F03C71">
        <w:rPr>
          <w:rFonts w:ascii="Times New Roman" w:hAnsi="Times New Roman" w:cs="Times New Roman"/>
        </w:rPr>
        <w:t xml:space="preserve"> </w:t>
      </w:r>
      <w:r>
        <w:rPr>
          <w:rFonts w:ascii="Times New Roman" w:hAnsi="Times New Roman" w:cs="Times New Roman"/>
        </w:rPr>
        <w:t>middle-state components</w:t>
      </w:r>
      <w:r w:rsidR="00F03C71">
        <w:rPr>
          <w:rFonts w:ascii="Times New Roman" w:hAnsi="Times New Roman" w:cs="Times New Roman"/>
        </w:rPr>
        <w:t xml:space="preserve"> accumulating and mixing medium</w:t>
      </w:r>
      <w:r>
        <w:rPr>
          <w:rFonts w:ascii="Times New Roman" w:hAnsi="Times New Roman" w:cs="Times New Roman"/>
        </w:rPr>
        <w:t>.</w:t>
      </w:r>
      <w:r w:rsidR="00F03C71">
        <w:rPr>
          <w:rFonts w:ascii="Times New Roman" w:hAnsi="Times New Roman" w:cs="Times New Roman"/>
        </w:rPr>
        <w:t xml:space="preserve"> And during run of the simulation there is no more needed to solve implicit equations for many non-linear systems. Performance increases rapidly with better readability without minimal compromise with modeled details of the system. </w:t>
      </w:r>
    </w:p>
    <w:p w14:paraId="05A9D504" w14:textId="4B00F77C" w:rsidR="00EB27BF" w:rsidRDefault="00F03C71" w:rsidP="00E44277">
      <w:pPr>
        <w:spacing w:after="300"/>
        <w:rPr>
          <w:rFonts w:ascii="Times New Roman" w:hAnsi="Times New Roman" w:cs="Times New Roman"/>
        </w:rPr>
      </w:pPr>
      <w:r>
        <w:rPr>
          <w:rFonts w:ascii="Times New Roman" w:hAnsi="Times New Roman" w:cs="Times New Roman"/>
        </w:rPr>
        <w:t>Using th</w:t>
      </w:r>
      <w:r w:rsidR="00E44277">
        <w:rPr>
          <w:rFonts w:ascii="Times New Roman" w:hAnsi="Times New Roman" w:cs="Times New Roman"/>
        </w:rPr>
        <w:t>e</w:t>
      </w:r>
      <w:r>
        <w:rPr>
          <w:rFonts w:ascii="Times New Roman" w:hAnsi="Times New Roman" w:cs="Times New Roman"/>
        </w:rPr>
        <w:t xml:space="preserve"> </w:t>
      </w:r>
      <w:r w:rsidR="00E44277">
        <w:rPr>
          <w:rFonts w:ascii="Times New Roman" w:hAnsi="Times New Roman" w:cs="Times New Roman"/>
        </w:rPr>
        <w:t xml:space="preserve">inertial </w:t>
      </w:r>
      <w:r>
        <w:rPr>
          <w:rFonts w:ascii="Times New Roman" w:hAnsi="Times New Roman" w:cs="Times New Roman"/>
        </w:rPr>
        <w:t xml:space="preserve">approach of </w:t>
      </w:r>
      <w:proofErr w:type="spellStart"/>
      <w:r>
        <w:rPr>
          <w:rFonts w:ascii="Times New Roman" w:hAnsi="Times New Roman" w:cs="Times New Roman"/>
        </w:rPr>
        <w:t>ThermofluidStream</w:t>
      </w:r>
      <w:proofErr w:type="spellEnd"/>
      <w:r>
        <w:rPr>
          <w:rFonts w:ascii="Times New Roman" w:hAnsi="Times New Roman" w:cs="Times New Roman"/>
        </w:rPr>
        <w:t xml:space="preserve"> in chemical domain </w:t>
      </w:r>
      <w:r w:rsidR="00E44277">
        <w:rPr>
          <w:rFonts w:ascii="Times New Roman" w:hAnsi="Times New Roman" w:cs="Times New Roman"/>
        </w:rPr>
        <w:t xml:space="preserve">promises the analogical improvements for Chemical 2.0. As a result, the processes can be connected directly together allowing to define complex chemical pathways </w:t>
      </w:r>
      <w:r w:rsidR="00A22AA5">
        <w:rPr>
          <w:rFonts w:ascii="Times New Roman" w:hAnsi="Times New Roman" w:cs="Times New Roman"/>
        </w:rPr>
        <w:t>such as in</w:t>
      </w:r>
      <w:r w:rsidR="00E44277">
        <w:rPr>
          <w:rFonts w:ascii="Times New Roman" w:hAnsi="Times New Roman" w:cs="Times New Roman"/>
        </w:rPr>
        <w:t xml:space="preserve"> biochemistry</w:t>
      </w:r>
      <w:r w:rsidR="00A22AA5">
        <w:rPr>
          <w:rFonts w:ascii="Times New Roman" w:hAnsi="Times New Roman" w:cs="Times New Roman"/>
        </w:rPr>
        <w:t xml:space="preserve"> or physiology</w:t>
      </w:r>
      <w:r w:rsidR="00E44277">
        <w:rPr>
          <w:rFonts w:ascii="Times New Roman" w:hAnsi="Times New Roman" w:cs="Times New Roman"/>
        </w:rPr>
        <w:t xml:space="preserve">. </w:t>
      </w:r>
      <w:r w:rsidR="00E44277">
        <w:rPr>
          <w:rFonts w:ascii="Times New Roman" w:hAnsi="Times New Roman" w:cs="Times New Roman"/>
        </w:rPr>
        <w:lastRenderedPageBreak/>
        <w:t>And at the same time, it allows to define better chemical kinetics, complex processes and more detailed calculations of any part of the model.</w:t>
      </w:r>
    </w:p>
    <w:p w14:paraId="698E45B7" w14:textId="4E2D0764" w:rsidR="009C43CD" w:rsidRPr="00B270C0" w:rsidRDefault="00D0682A"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Definition</w:t>
      </w:r>
    </w:p>
    <w:p w14:paraId="70A2F982" w14:textId="26A90CF5" w:rsidR="00870D10" w:rsidRPr="00B270C0" w:rsidRDefault="00D0682A">
      <w:pPr>
        <w:spacing w:after="240"/>
        <w:ind w:left="-5"/>
        <w:rPr>
          <w:rFonts w:ascii="Times New Roman" w:hAnsi="Times New Roman" w:cs="Times New Roman"/>
        </w:rPr>
      </w:pPr>
      <w:r w:rsidRPr="00B270C0">
        <w:rPr>
          <w:rFonts w:ascii="Times New Roman" w:hAnsi="Times New Roman" w:cs="Times New Roman"/>
        </w:rPr>
        <w:t>The previous version</w:t>
      </w:r>
      <w:r w:rsidR="004C5074" w:rsidRPr="00B270C0">
        <w:rPr>
          <w:rFonts w:ascii="Times New Roman" w:hAnsi="Times New Roman" w:cs="Times New Roman"/>
        </w:rPr>
        <w:t xml:space="preserve"> of Chemical library h</w:t>
      </w:r>
      <w:r w:rsidRPr="00B270C0">
        <w:rPr>
          <w:rFonts w:ascii="Times New Roman" w:hAnsi="Times New Roman" w:cs="Times New Roman"/>
        </w:rPr>
        <w:t>as various definitions of substances. In version 2.0</w:t>
      </w:r>
      <w:r w:rsidR="005570AF">
        <w:rPr>
          <w:rFonts w:ascii="Times New Roman" w:hAnsi="Times New Roman" w:cs="Times New Roman"/>
        </w:rPr>
        <w:t>,</w:t>
      </w:r>
      <w:r w:rsidRPr="00B270C0">
        <w:rPr>
          <w:rFonts w:ascii="Times New Roman" w:hAnsi="Times New Roman" w:cs="Times New Roman"/>
        </w:rPr>
        <w:t xml:space="preserve"> all these structures for all type of substances and even for all type of chemical processes</w:t>
      </w:r>
      <w:r w:rsidR="005570AF">
        <w:rPr>
          <w:rFonts w:ascii="Times New Roman" w:hAnsi="Times New Roman" w:cs="Times New Roman"/>
        </w:rPr>
        <w:t xml:space="preserve"> are</w:t>
      </w:r>
      <w:r w:rsidRPr="00B270C0">
        <w:rPr>
          <w:rFonts w:ascii="Times New Roman" w:hAnsi="Times New Roman" w:cs="Times New Roman"/>
        </w:rPr>
        <w:t xml:space="preserve"> unified into just one type of operator record called </w:t>
      </w:r>
      <w:proofErr w:type="spellStart"/>
      <w:proofErr w:type="gramStart"/>
      <w:r w:rsidRPr="00B270C0">
        <w:rPr>
          <w:rFonts w:ascii="Times New Roman" w:hAnsi="Times New Roman" w:cs="Times New Roman"/>
        </w:rPr>
        <w:t>Chemical.Interfaces.Definition</w:t>
      </w:r>
      <w:proofErr w:type="spellEnd"/>
      <w:proofErr w:type="gramEnd"/>
      <w:r w:rsidRPr="00B270C0">
        <w:rPr>
          <w:rFonts w:ascii="Times New Roman" w:hAnsi="Times New Roman" w:cs="Times New Roman"/>
        </w:rPr>
        <w:t>.</w:t>
      </w:r>
      <w:r w:rsidR="00870D10" w:rsidRPr="00B270C0">
        <w:rPr>
          <w:rFonts w:ascii="Times New Roman" w:hAnsi="Times New Roman" w:cs="Times New Roman"/>
        </w:rPr>
        <w:t xml:space="preserve"> This record can define each</w:t>
      </w:r>
      <w:r w:rsidRPr="00B270C0">
        <w:rPr>
          <w:rFonts w:ascii="Times New Roman" w:hAnsi="Times New Roman" w:cs="Times New Roman"/>
        </w:rPr>
        <w:t xml:space="preserve"> </w:t>
      </w:r>
      <w:r w:rsidR="00870D10" w:rsidRPr="00B270C0">
        <w:rPr>
          <w:rFonts w:ascii="Times New Roman" w:hAnsi="Times New Roman" w:cs="Times New Roman"/>
        </w:rPr>
        <w:t>substance and process used in</w:t>
      </w:r>
      <w:r w:rsidR="005570AF">
        <w:rPr>
          <w:rFonts w:ascii="Times New Roman" w:hAnsi="Times New Roman" w:cs="Times New Roman"/>
        </w:rPr>
        <w:t xml:space="preserve"> the</w:t>
      </w:r>
      <w:r w:rsidR="00870D10" w:rsidRPr="00B270C0">
        <w:rPr>
          <w:rFonts w:ascii="Times New Roman" w:hAnsi="Times New Roman" w:cs="Times New Roman"/>
        </w:rPr>
        <w:t xml:space="preserve"> previous version. </w:t>
      </w:r>
      <w:r w:rsidR="00574587" w:rsidRPr="00B270C0">
        <w:rPr>
          <w:rFonts w:ascii="Times New Roman" w:hAnsi="Times New Roman" w:cs="Times New Roman"/>
        </w:rPr>
        <w:t>In</w:t>
      </w:r>
      <w:r w:rsidR="00870D10" w:rsidRPr="00B270C0">
        <w:rPr>
          <w:rFonts w:ascii="Times New Roman" w:hAnsi="Times New Roman" w:cs="Times New Roman"/>
        </w:rPr>
        <w:t xml:space="preserve"> </w:t>
      </w:r>
      <w:r w:rsidR="004C5074" w:rsidRPr="00B270C0">
        <w:rPr>
          <w:rFonts w:ascii="Times New Roman" w:hAnsi="Times New Roman" w:cs="Times New Roman"/>
        </w:rPr>
        <w:t>addition,</w:t>
      </w:r>
      <w:r w:rsidR="00870D10" w:rsidRPr="00B270C0">
        <w:rPr>
          <w:rFonts w:ascii="Times New Roman" w:hAnsi="Times New Roman" w:cs="Times New Roman"/>
        </w:rPr>
        <w:t xml:space="preserve"> </w:t>
      </w:r>
      <w:r w:rsidR="005570AF">
        <w:rPr>
          <w:rFonts w:ascii="Times New Roman" w:hAnsi="Times New Roman" w:cs="Times New Roman"/>
        </w:rPr>
        <w:t xml:space="preserve">the </w:t>
      </w:r>
      <w:r w:rsidR="00870D10" w:rsidRPr="00B270C0">
        <w:rPr>
          <w:rFonts w:ascii="Times New Roman" w:hAnsi="Times New Roman" w:cs="Times New Roman"/>
        </w:rPr>
        <w:t xml:space="preserve">user can set their </w:t>
      </w:r>
      <w:r w:rsidRPr="00B270C0">
        <w:rPr>
          <w:rFonts w:ascii="Times New Roman" w:hAnsi="Times New Roman" w:cs="Times New Roman"/>
        </w:rPr>
        <w:t>values independently on internal representation</w:t>
      </w:r>
      <w:r w:rsidR="00870D10" w:rsidRPr="00B270C0">
        <w:rPr>
          <w:rFonts w:ascii="Times New Roman" w:hAnsi="Times New Roman" w:cs="Times New Roman"/>
        </w:rPr>
        <w:t xml:space="preserve"> using suitable constructors</w:t>
      </w:r>
      <w:r w:rsidR="004C5074" w:rsidRPr="00B270C0">
        <w:rPr>
          <w:rFonts w:ascii="Times New Roman" w:hAnsi="Times New Roman" w:cs="Times New Roman"/>
        </w:rPr>
        <w:t xml:space="preserve"> or function </w:t>
      </w:r>
      <w:proofErr w:type="spellStart"/>
      <w:r w:rsidR="004C5074" w:rsidRPr="00B270C0">
        <w:rPr>
          <w:rFonts w:ascii="Times New Roman" w:hAnsi="Times New Roman" w:cs="Times New Roman"/>
        </w:rPr>
        <w:t>processData</w:t>
      </w:r>
      <w:proofErr w:type="spellEnd"/>
      <w:r w:rsidRPr="00B270C0">
        <w:rPr>
          <w:rFonts w:ascii="Times New Roman" w:hAnsi="Times New Roman" w:cs="Times New Roman"/>
        </w:rPr>
        <w:t>.</w:t>
      </w:r>
      <w:r w:rsidR="00870D10" w:rsidRPr="00B270C0">
        <w:rPr>
          <w:rFonts w:ascii="Times New Roman" w:hAnsi="Times New Roman" w:cs="Times New Roman"/>
        </w:rPr>
        <w:t xml:space="preserve"> </w:t>
      </w:r>
      <w:r w:rsidR="004C5074" w:rsidRPr="00B270C0">
        <w:rPr>
          <w:rFonts w:ascii="Times New Roman" w:hAnsi="Times New Roman" w:cs="Times New Roman"/>
        </w:rPr>
        <w:t xml:space="preserve">Function </w:t>
      </w:r>
      <w:proofErr w:type="spellStart"/>
      <w:r w:rsidR="004C5074" w:rsidRPr="00B270C0">
        <w:rPr>
          <w:rFonts w:ascii="Times New Roman" w:hAnsi="Times New Roman" w:cs="Times New Roman"/>
        </w:rPr>
        <w:t>processData</w:t>
      </w:r>
      <w:proofErr w:type="spellEnd"/>
      <w:r w:rsidR="004C5074" w:rsidRPr="00B270C0">
        <w:rPr>
          <w:rFonts w:ascii="Times New Roman" w:hAnsi="Times New Roman" w:cs="Times New Roman"/>
        </w:rPr>
        <w:t xml:space="preserve"> create</w:t>
      </w:r>
      <w:r w:rsidR="005570AF">
        <w:rPr>
          <w:rFonts w:ascii="Times New Roman" w:hAnsi="Times New Roman" w:cs="Times New Roman"/>
        </w:rPr>
        <w:t>s</w:t>
      </w:r>
      <w:r w:rsidR="004C5074" w:rsidRPr="00B270C0">
        <w:rPr>
          <w:rFonts w:ascii="Times New Roman" w:hAnsi="Times New Roman" w:cs="Times New Roman"/>
        </w:rPr>
        <w:t xml:space="preserve"> process definition from dissociation constant (molar-based) and consumed heat of the process (free molar enthalpy change). </w:t>
      </w:r>
      <w:r w:rsidR="003C1EE2">
        <w:rPr>
          <w:rFonts w:ascii="Times New Roman" w:hAnsi="Times New Roman" w:cs="Times New Roman"/>
        </w:rPr>
        <w:t>Using relation between this process definition and its substances definitions</w:t>
      </w:r>
      <w:r w:rsidR="005570AF">
        <w:rPr>
          <w:rFonts w:ascii="Times New Roman" w:hAnsi="Times New Roman" w:cs="Times New Roman"/>
        </w:rPr>
        <w:t>, the</w:t>
      </w:r>
      <w:r w:rsidR="004C5074" w:rsidRPr="00B270C0">
        <w:rPr>
          <w:rFonts w:ascii="Times New Roman" w:hAnsi="Times New Roman" w:cs="Times New Roman"/>
        </w:rPr>
        <w:t xml:space="preserve"> </w:t>
      </w:r>
      <w:r w:rsidR="00870D10" w:rsidRPr="00B270C0">
        <w:rPr>
          <w:rFonts w:ascii="Times New Roman" w:hAnsi="Times New Roman" w:cs="Times New Roman"/>
        </w:rPr>
        <w:t xml:space="preserve">user </w:t>
      </w:r>
      <w:r w:rsidR="004C5074" w:rsidRPr="00B270C0">
        <w:rPr>
          <w:rFonts w:ascii="Times New Roman" w:hAnsi="Times New Roman" w:cs="Times New Roman"/>
        </w:rPr>
        <w:t>can easily</w:t>
      </w:r>
      <w:r w:rsidR="00870D10" w:rsidRPr="00B270C0">
        <w:rPr>
          <w:rFonts w:ascii="Times New Roman" w:hAnsi="Times New Roman" w:cs="Times New Roman"/>
        </w:rPr>
        <w:t xml:space="preserve"> evaluate new definition of new chemical substance or new chemical process using intuitive ‘*’, ‘+’ and ‘</w:t>
      </w:r>
      <w:proofErr w:type="gramStart"/>
      <w:r w:rsidR="00870D10" w:rsidRPr="00B270C0">
        <w:rPr>
          <w:rFonts w:ascii="Times New Roman" w:hAnsi="Times New Roman" w:cs="Times New Roman"/>
        </w:rPr>
        <w:t xml:space="preserve">-‘  </w:t>
      </w:r>
      <w:proofErr w:type="gramEnd"/>
      <w:r w:rsidR="00870D10" w:rsidRPr="00B270C0">
        <w:rPr>
          <w:rFonts w:ascii="Times New Roman" w:hAnsi="Times New Roman" w:cs="Times New Roman"/>
        </w:rPr>
        <w:t>operators.</w:t>
      </w:r>
    </w:p>
    <w:p w14:paraId="6AA5658B" w14:textId="2EA56565" w:rsidR="00D0682A" w:rsidRPr="00B270C0" w:rsidRDefault="00140CC7">
      <w:pPr>
        <w:spacing w:after="240"/>
        <w:ind w:left="-5"/>
        <w:rPr>
          <w:rFonts w:ascii="Times New Roman" w:hAnsi="Times New Roman" w:cs="Times New Roman"/>
        </w:rPr>
      </w:pPr>
      <w:r>
        <w:rPr>
          <w:rFonts w:ascii="Times New Roman" w:hAnsi="Times New Roman" w:cs="Times New Roman"/>
        </w:rPr>
        <w:t>For</w:t>
      </w:r>
      <w:r w:rsidR="00574587" w:rsidRPr="00B270C0">
        <w:rPr>
          <w:rFonts w:ascii="Times New Roman" w:hAnsi="Times New Roman" w:cs="Times New Roman"/>
        </w:rPr>
        <w:t xml:space="preserve"> example, </w:t>
      </w:r>
      <w:r w:rsidR="007E7E37" w:rsidRPr="00B270C0">
        <w:rPr>
          <w:rFonts w:ascii="Times New Roman" w:hAnsi="Times New Roman" w:cs="Times New Roman"/>
        </w:rPr>
        <w:t xml:space="preserve">a </w:t>
      </w:r>
      <w:r w:rsidR="00574587" w:rsidRPr="00B270C0">
        <w:rPr>
          <w:rFonts w:ascii="Times New Roman" w:hAnsi="Times New Roman" w:cs="Times New Roman"/>
        </w:rPr>
        <w:t xml:space="preserve">definition of aqueous O2 </w:t>
      </w:r>
      <w:r w:rsidR="007E7E37" w:rsidRPr="00B270C0">
        <w:rPr>
          <w:rFonts w:ascii="Times New Roman" w:hAnsi="Times New Roman" w:cs="Times New Roman"/>
        </w:rPr>
        <w:t xml:space="preserve">can be set </w:t>
      </w:r>
      <w:r w:rsidR="00574587" w:rsidRPr="00B270C0">
        <w:rPr>
          <w:rFonts w:ascii="Times New Roman" w:hAnsi="Times New Roman" w:cs="Times New Roman"/>
        </w:rPr>
        <w:t>from tabulated Henry’s coefficient (0.0013, 1500K)</w:t>
      </w:r>
      <w:r w:rsidR="003C1EE2">
        <w:rPr>
          <w:rFonts w:ascii="Times New Roman" w:hAnsi="Times New Roman" w:cs="Times New Roman"/>
        </w:rPr>
        <w:t>. For another example,</w:t>
      </w:r>
      <w:r w:rsidR="00574587" w:rsidRPr="00B270C0">
        <w:rPr>
          <w:rFonts w:ascii="Times New Roman" w:hAnsi="Times New Roman" w:cs="Times New Roman"/>
        </w:rPr>
        <w:t xml:space="preserve"> </w:t>
      </w:r>
      <w:r>
        <w:rPr>
          <w:rFonts w:ascii="Times New Roman" w:hAnsi="Times New Roman" w:cs="Times New Roman"/>
        </w:rPr>
        <w:t xml:space="preserve">a </w:t>
      </w:r>
      <w:r w:rsidR="00574587" w:rsidRPr="00B270C0">
        <w:rPr>
          <w:rFonts w:ascii="Times New Roman" w:hAnsi="Times New Roman" w:cs="Times New Roman"/>
        </w:rPr>
        <w:t xml:space="preserve">definition of H2O formation reaction </w:t>
      </w:r>
      <w:r w:rsidR="007E7E37" w:rsidRPr="00B270C0">
        <w:rPr>
          <w:rFonts w:ascii="Times New Roman" w:hAnsi="Times New Roman" w:cs="Times New Roman"/>
        </w:rPr>
        <w:t xml:space="preserve">from H2 and O2 </w:t>
      </w:r>
      <w:r>
        <w:rPr>
          <w:rFonts w:ascii="Times New Roman" w:hAnsi="Times New Roman" w:cs="Times New Roman"/>
        </w:rPr>
        <w:t xml:space="preserve">can be set as </w:t>
      </w:r>
      <w:r w:rsidR="007E7E37" w:rsidRPr="00B270C0">
        <w:rPr>
          <w:rFonts w:ascii="Times New Roman" w:hAnsi="Times New Roman" w:cs="Times New Roman"/>
        </w:rPr>
        <w:t>an algebra</w:t>
      </w:r>
      <w:r>
        <w:rPr>
          <w:rFonts w:ascii="Times New Roman" w:hAnsi="Times New Roman" w:cs="Times New Roman"/>
        </w:rPr>
        <w:t>ic equation</w:t>
      </w:r>
      <w:r w:rsidR="007E7E37" w:rsidRPr="00B270C0">
        <w:rPr>
          <w:rFonts w:ascii="Times New Roman" w:hAnsi="Times New Roman" w:cs="Times New Roman"/>
        </w:rPr>
        <w:t xml:space="preserve"> </w:t>
      </w:r>
      <w:r w:rsidR="004C5074" w:rsidRPr="00B270C0">
        <w:rPr>
          <w:rFonts w:ascii="Times New Roman" w:hAnsi="Times New Roman" w:cs="Times New Roman"/>
        </w:rPr>
        <w:t>between re</w:t>
      </w:r>
      <w:r w:rsidR="00574587" w:rsidRPr="00B270C0">
        <w:rPr>
          <w:rFonts w:ascii="Times New Roman" w:hAnsi="Times New Roman" w:cs="Times New Roman"/>
        </w:rPr>
        <w:t>a</w:t>
      </w:r>
      <w:r w:rsidR="004C5074" w:rsidRPr="00B270C0">
        <w:rPr>
          <w:rFonts w:ascii="Times New Roman" w:hAnsi="Times New Roman" w:cs="Times New Roman"/>
        </w:rPr>
        <w:t>ction products and substrates</w:t>
      </w:r>
      <w:r w:rsidR="008636B1" w:rsidRPr="00B270C0">
        <w:rPr>
          <w:rFonts w:ascii="Times New Roman" w:hAnsi="Times New Roman" w:cs="Times New Roman"/>
        </w:rPr>
        <w:t xml:space="preserve"> </w:t>
      </w:r>
      <w:r w:rsidR="004C5074" w:rsidRPr="00B270C0">
        <w:rPr>
          <w:rFonts w:ascii="Times New Roman" w:hAnsi="Times New Roman" w:cs="Times New Roman"/>
        </w:rPr>
        <w:t>(</w:t>
      </w:r>
      <w:r w:rsidR="00893BB2">
        <w:rPr>
          <w:rFonts w:ascii="Times New Roman" w:hAnsi="Times New Roman" w:cs="Times New Roman"/>
        </w:rPr>
        <w:fldChar w:fldCharType="begin"/>
      </w:r>
      <w:r w:rsidR="00893BB2">
        <w:rPr>
          <w:rFonts w:ascii="Times New Roman" w:hAnsi="Times New Roman" w:cs="Times New Roman"/>
        </w:rPr>
        <w:instrText xml:space="preserve"> REF _Ref195559118 \h </w:instrText>
      </w:r>
      <w:r w:rsidR="00893BB2">
        <w:rPr>
          <w:rFonts w:ascii="Times New Roman" w:hAnsi="Times New Roman" w:cs="Times New Roman"/>
        </w:rPr>
      </w:r>
      <w:r w:rsidR="00893BB2">
        <w:rPr>
          <w:rFonts w:ascii="Times New Roman" w:hAnsi="Times New Roman" w:cs="Times New Roman"/>
        </w:rPr>
        <w:fldChar w:fldCharType="separate"/>
      </w:r>
      <w:r w:rsidR="00FC3740" w:rsidRPr="00D34435">
        <w:rPr>
          <w:rFonts w:ascii="Times New Roman" w:hAnsi="Times New Roman" w:cs="Times New Roman"/>
          <w:b/>
          <w:bCs/>
          <w:color w:val="auto"/>
          <w:sz w:val="19"/>
          <w:szCs w:val="19"/>
        </w:rPr>
        <w:t xml:space="preserve">Listing </w:t>
      </w:r>
      <w:r w:rsidR="00FC3740">
        <w:rPr>
          <w:rFonts w:ascii="Times New Roman" w:hAnsi="Times New Roman" w:cs="Times New Roman"/>
          <w:b/>
          <w:bCs/>
          <w:noProof/>
          <w:color w:val="auto"/>
          <w:sz w:val="19"/>
          <w:szCs w:val="19"/>
        </w:rPr>
        <w:t>1</w:t>
      </w:r>
      <w:r w:rsidR="00893BB2">
        <w:rPr>
          <w:rFonts w:ascii="Times New Roman" w:hAnsi="Times New Roman" w:cs="Times New Roman"/>
        </w:rPr>
        <w:fldChar w:fldCharType="end"/>
      </w:r>
      <w:r w:rsidR="004C5074" w:rsidRPr="00B270C0">
        <w:rPr>
          <w:rFonts w:ascii="Times New Roman" w:hAnsi="Times New Roman" w:cs="Times New Roman"/>
        </w:rPr>
        <w:t>)</w:t>
      </w:r>
      <w:r w:rsidR="00574587" w:rsidRPr="00B270C0">
        <w:rPr>
          <w:rFonts w:ascii="Times New Roman" w:hAnsi="Times New Roman" w:cs="Times New Roman"/>
        </w:rPr>
        <w:t>.</w:t>
      </w:r>
    </w:p>
    <w:p w14:paraId="0922B392" w14:textId="5F60F1B4" w:rsidR="00D34435" w:rsidRPr="00D34435" w:rsidRDefault="00D34435" w:rsidP="00574587">
      <w:pPr>
        <w:spacing w:after="83" w:line="259" w:lineRule="auto"/>
        <w:ind w:left="1414" w:firstLine="0"/>
        <w:rPr>
          <w:rFonts w:ascii="Times New Roman" w:hAnsi="Times New Roman" w:cs="Times New Roman"/>
          <w:sz w:val="19"/>
          <w:szCs w:val="19"/>
        </w:rPr>
      </w:pPr>
      <w:bookmarkStart w:id="0" w:name="_Ref195559118"/>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FC3740">
        <w:rPr>
          <w:rFonts w:ascii="Times New Roman" w:hAnsi="Times New Roman" w:cs="Times New Roman"/>
          <w:b/>
          <w:bCs/>
          <w:noProof/>
          <w:color w:val="auto"/>
          <w:sz w:val="19"/>
          <w:szCs w:val="19"/>
        </w:rPr>
        <w:t>1</w:t>
      </w:r>
      <w:r w:rsidRPr="00D34435">
        <w:rPr>
          <w:rFonts w:ascii="Times New Roman" w:hAnsi="Times New Roman" w:cs="Times New Roman"/>
          <w:b/>
          <w:bCs/>
          <w:color w:val="auto"/>
          <w:sz w:val="19"/>
          <w:szCs w:val="19"/>
        </w:rPr>
        <w:fldChar w:fldCharType="end"/>
      </w:r>
      <w:bookmarkEnd w:id="0"/>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Example of definitions</w:t>
      </w:r>
    </w:p>
    <w:p w14:paraId="552D6088" w14:textId="77777777" w:rsidR="004C5074" w:rsidRPr="00B270C0" w:rsidRDefault="004C5074" w:rsidP="004C5074">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Chemical.Interfaces.Definition</w:t>
      </w:r>
      <w:proofErr w:type="spellEnd"/>
      <w:proofErr w:type="gramEnd"/>
      <w:r w:rsidRPr="00B270C0">
        <w:rPr>
          <w:rFonts w:ascii="Courier New" w:hAnsi="Courier New" w:cs="Courier New"/>
          <w:sz w:val="18"/>
          <w:szCs w:val="18"/>
          <w:lang w:val="en-US"/>
        </w:rPr>
        <w:t>;</w:t>
      </w:r>
    </w:p>
    <w:p w14:paraId="68F0A141" w14:textId="67028B9A" w:rsidR="007E7E37" w:rsidRPr="00B270C0" w:rsidRDefault="007E7E37" w:rsidP="007E7E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Chemical.Substances.Gas</w:t>
      </w:r>
      <w:proofErr w:type="spellEnd"/>
      <w:proofErr w:type="gramEnd"/>
      <w:r w:rsidRPr="00B270C0">
        <w:rPr>
          <w:rFonts w:ascii="Courier New" w:hAnsi="Courier New" w:cs="Courier New"/>
          <w:sz w:val="18"/>
          <w:szCs w:val="18"/>
          <w:lang w:val="en-US"/>
        </w:rPr>
        <w:t>;</w:t>
      </w:r>
    </w:p>
    <w:p w14:paraId="4396C619" w14:textId="6815C0B1" w:rsidR="00536C9D" w:rsidRPr="00B270C0" w:rsidRDefault="00536C9D" w:rsidP="00536C9D">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Chemical.Substances.Liquid</w:t>
      </w:r>
      <w:proofErr w:type="spellEnd"/>
      <w:proofErr w:type="gramEnd"/>
      <w:r w:rsidRPr="00B270C0">
        <w:rPr>
          <w:rFonts w:ascii="Courier New" w:hAnsi="Courier New" w:cs="Courier New"/>
          <w:sz w:val="18"/>
          <w:szCs w:val="18"/>
          <w:lang w:val="en-US"/>
        </w:rPr>
        <w:t>;</w:t>
      </w:r>
    </w:p>
    <w:p w14:paraId="276C3B8F" w14:textId="77777777" w:rsidR="00FA3D3A" w:rsidRPr="00B270C0" w:rsidRDefault="007E7E37" w:rsidP="00FA3D3A">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Chemical.Interfaces.processData</w:t>
      </w:r>
      <w:proofErr w:type="spellEnd"/>
      <w:proofErr w:type="gramEnd"/>
      <w:r w:rsidRPr="00B270C0">
        <w:rPr>
          <w:rFonts w:ascii="Courier New" w:hAnsi="Courier New" w:cs="Courier New"/>
          <w:sz w:val="18"/>
          <w:szCs w:val="18"/>
          <w:lang w:val="en-US"/>
        </w:rPr>
        <w:t>;</w:t>
      </w:r>
      <w:r w:rsidR="00FA3D3A" w:rsidRPr="00B270C0">
        <w:rPr>
          <w:rFonts w:ascii="Courier New" w:hAnsi="Courier New" w:cs="Courier New"/>
          <w:sz w:val="18"/>
          <w:szCs w:val="18"/>
          <w:lang w:val="en-US"/>
        </w:rPr>
        <w:br/>
      </w:r>
      <w:r w:rsidR="00FA3D3A" w:rsidRPr="00B270C0">
        <w:rPr>
          <w:rFonts w:ascii="Courier New" w:hAnsi="Courier New" w:cs="Courier New"/>
          <w:color w:val="0000FF"/>
          <w:sz w:val="18"/>
          <w:szCs w:val="18"/>
          <w:lang w:val="en-US"/>
        </w:rPr>
        <w:t>constant </w:t>
      </w:r>
      <w:r w:rsidR="00FA3D3A" w:rsidRPr="00B270C0">
        <w:rPr>
          <w:rFonts w:ascii="Courier New" w:hAnsi="Courier New" w:cs="Courier New"/>
          <w:color w:val="FF0000"/>
          <w:sz w:val="18"/>
          <w:szCs w:val="18"/>
          <w:lang w:val="en-US"/>
        </w:rPr>
        <w:t>Real</w:t>
      </w:r>
      <w:r w:rsidR="00FA3D3A" w:rsidRPr="00B270C0">
        <w:rPr>
          <w:rFonts w:ascii="Courier New" w:hAnsi="Courier New" w:cs="Courier New"/>
          <w:sz w:val="18"/>
          <w:szCs w:val="18"/>
          <w:lang w:val="en-US"/>
        </w:rPr>
        <w:t> R = </w:t>
      </w:r>
      <w:proofErr w:type="spellStart"/>
      <w:r w:rsidR="00FA3D3A" w:rsidRPr="00B270C0">
        <w:rPr>
          <w:rFonts w:ascii="Courier New" w:hAnsi="Courier New" w:cs="Courier New"/>
          <w:sz w:val="18"/>
          <w:szCs w:val="18"/>
          <w:lang w:val="en-US"/>
        </w:rPr>
        <w:t>Modelica.Constants.R</w:t>
      </w:r>
      <w:proofErr w:type="spellEnd"/>
      <w:r w:rsidR="00FA3D3A" w:rsidRPr="00B270C0">
        <w:rPr>
          <w:rFonts w:ascii="Courier New" w:hAnsi="Courier New" w:cs="Courier New"/>
          <w:sz w:val="18"/>
          <w:szCs w:val="18"/>
          <w:lang w:val="en-US"/>
        </w:rPr>
        <w:t>;</w:t>
      </w:r>
    </w:p>
    <w:p w14:paraId="056BD764" w14:textId="7E35A015" w:rsidR="007E7E37" w:rsidRPr="00B270C0" w:rsidRDefault="007E7E37" w:rsidP="007E7E37">
      <w:pPr>
        <w:pStyle w:val="NormalWeb"/>
        <w:spacing w:before="0" w:beforeAutospacing="0" w:after="0" w:afterAutospacing="0"/>
        <w:rPr>
          <w:rFonts w:ascii="Courier New" w:hAnsi="Courier New" w:cs="Courier New"/>
          <w:sz w:val="18"/>
          <w:szCs w:val="18"/>
          <w:lang w:val="en-US"/>
        </w:rPr>
      </w:pPr>
    </w:p>
    <w:p w14:paraId="240B5854" w14:textId="77777777"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sz w:val="18"/>
          <w:szCs w:val="18"/>
          <w:lang w:val="en-US"/>
        </w:rPr>
        <w:t>O2_aq</w:t>
      </w:r>
      <w:r w:rsidRPr="00B270C0">
        <w:rPr>
          <w:rFonts w:ascii="Courier New" w:hAnsi="Courier New" w:cs="Courier New"/>
          <w:color w:val="000000"/>
          <w:sz w:val="18"/>
          <w:szCs w:val="18"/>
          <w:lang w:val="en-US"/>
        </w:rPr>
        <w:t xml:space="preserve"> = </w:t>
      </w:r>
    </w:p>
    <w:p w14:paraId="4D1D44B6" w14:textId="77777777" w:rsidR="00311ABE" w:rsidRDefault="00183CC1" w:rsidP="00311ABE">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Gas.O2 + </w:t>
      </w:r>
      <w:proofErr w:type="spellStart"/>
      <w:proofErr w:type="gramStart"/>
      <w:r w:rsidR="007E7E37" w:rsidRPr="00B270C0">
        <w:rPr>
          <w:rFonts w:ascii="Courier New" w:hAnsi="Courier New" w:cs="Courier New"/>
          <w:color w:val="000000"/>
          <w:sz w:val="18"/>
          <w:szCs w:val="18"/>
          <w:lang w:val="en-US"/>
        </w:rPr>
        <w:t>processData</w:t>
      </w:r>
      <w:proofErr w:type="spellEnd"/>
      <w:r w:rsidR="007E7E37" w:rsidRPr="00B270C0">
        <w:rPr>
          <w:rFonts w:ascii="Courier New" w:hAnsi="Courier New" w:cs="Courier New"/>
          <w:color w:val="000000"/>
          <w:sz w:val="18"/>
          <w:szCs w:val="18"/>
          <w:lang w:val="en-US"/>
        </w:rPr>
        <w:t>(</w:t>
      </w:r>
      <w:proofErr w:type="gramEnd"/>
    </w:p>
    <w:p w14:paraId="693868C8" w14:textId="541FAF6B" w:rsidR="00311ABE" w:rsidRDefault="00311ABE" w:rsidP="00311ABE">
      <w:pPr>
        <w:pStyle w:val="NormalWeb"/>
        <w:spacing w:before="0" w:beforeAutospacing="0" w:after="0" w:afterAutospacing="0"/>
        <w:rPr>
          <w:rFonts w:ascii="Courier New" w:hAnsi="Courier New" w:cs="Courier New"/>
          <w:color w:val="000000"/>
          <w:sz w:val="18"/>
          <w:szCs w:val="18"/>
          <w:lang w:val="en-US"/>
        </w:rPr>
      </w:pPr>
      <w:r>
        <w:rPr>
          <w:rFonts w:ascii="Courier New" w:hAnsi="Courier New" w:cs="Courier New"/>
          <w:color w:val="000000"/>
          <w:sz w:val="18"/>
          <w:szCs w:val="18"/>
          <w:lang w:val="en-US"/>
        </w:rPr>
        <w:t xml:space="preserve">              K = </w:t>
      </w:r>
      <w:r w:rsidR="007E7E37" w:rsidRPr="00B270C0">
        <w:rPr>
          <w:rFonts w:ascii="Courier New" w:hAnsi="Courier New" w:cs="Courier New"/>
          <w:color w:val="000000"/>
          <w:sz w:val="18"/>
          <w:szCs w:val="18"/>
          <w:lang w:val="en-US"/>
        </w:rPr>
        <w:t>0.0013,</w:t>
      </w:r>
    </w:p>
    <w:p w14:paraId="38141E87" w14:textId="536D9DD2" w:rsidR="007E7E37" w:rsidRPr="00B270C0" w:rsidRDefault="00311ABE" w:rsidP="00311ABE">
      <w:pPr>
        <w:pStyle w:val="NormalWeb"/>
        <w:spacing w:before="0" w:beforeAutospacing="0" w:after="0" w:afterAutospacing="0"/>
        <w:ind w:left="708" w:firstLine="708"/>
        <w:rPr>
          <w:rFonts w:ascii="Courier New" w:hAnsi="Courier New" w:cs="Courier New"/>
          <w:color w:val="000000"/>
          <w:sz w:val="18"/>
          <w:szCs w:val="18"/>
          <w:lang w:val="en-US"/>
        </w:rPr>
      </w:pPr>
      <w:proofErr w:type="spellStart"/>
      <w:r>
        <w:rPr>
          <w:rFonts w:ascii="Courier New" w:hAnsi="Courier New" w:cs="Courier New"/>
          <w:color w:val="000000"/>
          <w:sz w:val="18"/>
          <w:szCs w:val="18"/>
          <w:lang w:val="en-US"/>
        </w:rPr>
        <w:t>dH</w:t>
      </w:r>
      <w:proofErr w:type="spellEnd"/>
      <w:r>
        <w:rPr>
          <w:rFonts w:ascii="Courier New" w:hAnsi="Courier New" w:cs="Courier New"/>
          <w:color w:val="000000"/>
          <w:sz w:val="18"/>
          <w:szCs w:val="18"/>
          <w:lang w:val="en-US"/>
        </w:rPr>
        <w:t xml:space="preserve"> = </w:t>
      </w:r>
      <w:r w:rsidR="007E7E37" w:rsidRPr="00B270C0">
        <w:rPr>
          <w:rFonts w:ascii="Courier New" w:hAnsi="Courier New" w:cs="Courier New"/>
          <w:color w:val="000000"/>
          <w:sz w:val="18"/>
          <w:szCs w:val="18"/>
          <w:lang w:val="en-US"/>
        </w:rPr>
        <w:t>-1500*R);</w:t>
      </w:r>
    </w:p>
    <w:p w14:paraId="6C28EDE6" w14:textId="793B794D" w:rsidR="007E7E37" w:rsidRPr="00B270C0" w:rsidRDefault="007E7E37" w:rsidP="007E7E37">
      <w:pPr>
        <w:pStyle w:val="NormalWeb"/>
        <w:spacing w:before="0" w:beforeAutospacing="0" w:after="0" w:afterAutospacing="0"/>
        <w:rPr>
          <w:rFonts w:ascii="Courier New" w:hAnsi="Courier New" w:cs="Courier New"/>
          <w:color w:val="000000"/>
          <w:sz w:val="18"/>
          <w:szCs w:val="18"/>
          <w:lang w:val="en-US"/>
        </w:rPr>
      </w:pPr>
    </w:p>
    <w:p w14:paraId="1601B3F4" w14:textId="77777777" w:rsidR="00183CC1" w:rsidRPr="00B270C0" w:rsidRDefault="007E7E37"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H2</w:t>
      </w:r>
      <w:r w:rsidRPr="00B270C0">
        <w:rPr>
          <w:rFonts w:ascii="Courier New" w:hAnsi="Courier New" w:cs="Courier New"/>
          <w:b/>
          <w:bCs/>
          <w:sz w:val="18"/>
          <w:szCs w:val="18"/>
          <w:lang w:val="en-US"/>
        </w:rPr>
        <w:t>O_formation</w:t>
      </w:r>
      <w:r w:rsidRPr="00B270C0">
        <w:rPr>
          <w:rFonts w:ascii="Courier New" w:hAnsi="Courier New" w:cs="Courier New"/>
          <w:color w:val="000000"/>
          <w:sz w:val="18"/>
          <w:szCs w:val="18"/>
          <w:lang w:val="en-US"/>
        </w:rPr>
        <w:t xml:space="preserve"> = </w:t>
      </w:r>
    </w:p>
    <w:p w14:paraId="7624B73B" w14:textId="7AA821C3" w:rsidR="007E7E37" w:rsidRPr="00B270C0" w:rsidRDefault="00183CC1" w:rsidP="007E7E37">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r w:rsidR="007E7E37" w:rsidRPr="00B270C0">
        <w:rPr>
          <w:rFonts w:ascii="Courier New" w:hAnsi="Courier New" w:cs="Courier New"/>
          <w:color w:val="000000"/>
          <w:sz w:val="18"/>
          <w:szCs w:val="18"/>
          <w:lang w:val="en-US"/>
        </w:rPr>
        <w:t xml:space="preserve">Gas.H2O - </w:t>
      </w:r>
      <w:r w:rsidR="007E7E37" w:rsidRPr="00B270C0">
        <w:rPr>
          <w:rFonts w:ascii="Courier New" w:hAnsi="Courier New" w:cs="Courier New"/>
          <w:sz w:val="18"/>
          <w:szCs w:val="18"/>
          <w:lang w:val="en-US"/>
        </w:rPr>
        <w:t>(Gas.H2 + 0.5*Gas.O2)</w:t>
      </w:r>
      <w:r w:rsidR="007E7E37" w:rsidRPr="00B270C0">
        <w:rPr>
          <w:rFonts w:ascii="Courier New" w:hAnsi="Courier New" w:cs="Courier New"/>
          <w:color w:val="000000"/>
          <w:sz w:val="18"/>
          <w:szCs w:val="18"/>
          <w:lang w:val="en-US"/>
        </w:rPr>
        <w:t>;</w:t>
      </w:r>
    </w:p>
    <w:p w14:paraId="1F243C57" w14:textId="77777777"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297318B" w14:textId="4EC32E46"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r w:rsidRPr="001A70DF">
        <w:rPr>
          <w:rFonts w:ascii="Courier New" w:hAnsi="Courier New" w:cs="Courier New"/>
          <w:color w:val="FF0000"/>
          <w:sz w:val="18"/>
          <w:szCs w:val="18"/>
          <w:lang w:val="en-US"/>
        </w:rPr>
        <w:t>Definition</w:t>
      </w:r>
      <w:r w:rsidRPr="00B270C0">
        <w:rPr>
          <w:rFonts w:ascii="Courier New" w:hAnsi="Courier New" w:cs="Courier New"/>
          <w:color w:val="000000"/>
          <w:sz w:val="18"/>
          <w:szCs w:val="18"/>
          <w:lang w:val="en-US"/>
        </w:rPr>
        <w:t xml:space="preserve"> </w:t>
      </w:r>
      <w:r w:rsidRPr="00B270C0">
        <w:rPr>
          <w:rFonts w:ascii="Courier New" w:hAnsi="Courier New" w:cs="Courier New"/>
          <w:b/>
          <w:bCs/>
          <w:color w:val="000000"/>
          <w:sz w:val="18"/>
          <w:szCs w:val="18"/>
          <w:lang w:val="en-US"/>
        </w:rPr>
        <w:t>Hemoglobin</w:t>
      </w:r>
      <w:r w:rsidRPr="00B270C0">
        <w:rPr>
          <w:rFonts w:ascii="Courier New" w:hAnsi="Courier New" w:cs="Courier New"/>
          <w:color w:val="000000"/>
          <w:sz w:val="18"/>
          <w:szCs w:val="18"/>
          <w:lang w:val="en-US"/>
        </w:rPr>
        <w:t xml:space="preserve"> = </w:t>
      </w:r>
    </w:p>
    <w:p w14:paraId="7D54659A" w14:textId="117CA082"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color w:val="000000"/>
          <w:sz w:val="18"/>
          <w:szCs w:val="18"/>
          <w:lang w:val="en-US"/>
        </w:rPr>
        <w:t xml:space="preserve">  </w:t>
      </w:r>
      <w:proofErr w:type="spellStart"/>
      <w:r w:rsidRPr="00B270C0">
        <w:rPr>
          <w:rFonts w:ascii="Courier New" w:hAnsi="Courier New" w:cs="Courier New"/>
          <w:sz w:val="18"/>
          <w:szCs w:val="18"/>
          <w:lang w:val="en-US"/>
        </w:rPr>
        <w:t>Liquid.Unknown</w:t>
      </w:r>
      <w:proofErr w:type="spellEnd"/>
      <w:r w:rsidRPr="00B270C0">
        <w:rPr>
          <w:rFonts w:ascii="Courier New" w:hAnsi="Courier New" w:cs="Courier New"/>
          <w:sz w:val="18"/>
          <w:szCs w:val="18"/>
          <w:lang w:val="en-US"/>
        </w:rPr>
        <w:t>;</w:t>
      </w:r>
    </w:p>
    <w:p w14:paraId="32038EAD" w14:textId="4D8557AA" w:rsidR="00536C9D" w:rsidRPr="00B270C0" w:rsidRDefault="00536C9D" w:rsidP="007E7E37">
      <w:pPr>
        <w:pStyle w:val="NormalWeb"/>
        <w:spacing w:before="0" w:beforeAutospacing="0" w:after="0" w:afterAutospacing="0"/>
        <w:rPr>
          <w:rFonts w:ascii="Courier New" w:hAnsi="Courier New" w:cs="Courier New"/>
          <w:color w:val="000000"/>
          <w:sz w:val="18"/>
          <w:szCs w:val="18"/>
          <w:lang w:val="en-US"/>
        </w:rPr>
      </w:pPr>
    </w:p>
    <w:p w14:paraId="048B22DF" w14:textId="7F232310" w:rsidR="006A1703" w:rsidRDefault="00536C9D" w:rsidP="006A1703">
      <w:pPr>
        <w:pStyle w:val="NormalWeb"/>
        <w:spacing w:before="0" w:beforeAutospacing="0" w:after="0" w:afterAutospacing="0"/>
        <w:rPr>
          <w:sz w:val="21"/>
          <w:szCs w:val="21"/>
          <w:lang w:val="en-US"/>
        </w:rPr>
      </w:pPr>
      <w:r w:rsidRPr="00B270C0">
        <w:rPr>
          <w:sz w:val="21"/>
          <w:szCs w:val="21"/>
          <w:lang w:val="en-US"/>
        </w:rPr>
        <w:t>The default definition of Unknown substance is molar mass 1kg/mol</w:t>
      </w:r>
      <w:r w:rsidR="00C41AE1" w:rsidRPr="00B270C0">
        <w:rPr>
          <w:sz w:val="21"/>
          <w:szCs w:val="21"/>
          <w:lang w:val="en-US"/>
        </w:rPr>
        <w:t xml:space="preserve"> and molar heat capacity 1 J/(</w:t>
      </w:r>
      <w:proofErr w:type="spellStart"/>
      <w:proofErr w:type="gramStart"/>
      <w:r w:rsidR="00C41AE1" w:rsidRPr="00B270C0">
        <w:rPr>
          <w:sz w:val="21"/>
          <w:szCs w:val="21"/>
          <w:lang w:val="en-US"/>
        </w:rPr>
        <w:t>mol.K</w:t>
      </w:r>
      <w:proofErr w:type="spellEnd"/>
      <w:proofErr w:type="gramEnd"/>
      <w:r w:rsidR="00C41AE1" w:rsidRPr="00B270C0">
        <w:rPr>
          <w:sz w:val="21"/>
          <w:szCs w:val="21"/>
          <w:lang w:val="en-US"/>
        </w:rPr>
        <w:t>)</w:t>
      </w:r>
      <w:r w:rsidRPr="00B270C0">
        <w:rPr>
          <w:sz w:val="21"/>
          <w:szCs w:val="21"/>
          <w:lang w:val="en-US"/>
        </w:rPr>
        <w:t xml:space="preserve"> with </w:t>
      </w:r>
      <w:r w:rsidR="00C41AE1" w:rsidRPr="00B270C0">
        <w:rPr>
          <w:sz w:val="21"/>
          <w:szCs w:val="21"/>
          <w:lang w:val="en-US"/>
        </w:rPr>
        <w:t>zero free formation Gibbs</w:t>
      </w:r>
      <w:r w:rsidRPr="00B270C0">
        <w:rPr>
          <w:sz w:val="21"/>
          <w:szCs w:val="21"/>
          <w:lang w:val="en-US"/>
        </w:rPr>
        <w:t xml:space="preserve"> </w:t>
      </w:r>
      <w:r w:rsidR="00C41AE1" w:rsidRPr="00B270C0">
        <w:rPr>
          <w:sz w:val="21"/>
          <w:szCs w:val="21"/>
          <w:lang w:val="en-US"/>
        </w:rPr>
        <w:t>energy and zero free formation enthalpy. These values are used if</w:t>
      </w:r>
      <w:r w:rsidR="007D15C0">
        <w:rPr>
          <w:sz w:val="21"/>
          <w:szCs w:val="21"/>
          <w:lang w:val="en-US"/>
        </w:rPr>
        <w:t xml:space="preserve"> the</w:t>
      </w:r>
      <w:r w:rsidR="00C41AE1" w:rsidRPr="00B270C0">
        <w:rPr>
          <w:sz w:val="21"/>
          <w:szCs w:val="21"/>
          <w:lang w:val="en-US"/>
        </w:rPr>
        <w:t xml:space="preserve"> user does not set the substance.</w:t>
      </w:r>
      <w:r w:rsidR="00FA3D3A" w:rsidRPr="00B270C0">
        <w:rPr>
          <w:sz w:val="21"/>
          <w:szCs w:val="21"/>
          <w:lang w:val="en-US"/>
        </w:rPr>
        <w:t xml:space="preserve"> Because free formation energies are always defined in </w:t>
      </w:r>
      <w:r w:rsidR="007D15C0">
        <w:rPr>
          <w:sz w:val="21"/>
          <w:szCs w:val="21"/>
          <w:lang w:val="en-US"/>
        </w:rPr>
        <w:t xml:space="preserve">a </w:t>
      </w:r>
      <w:r w:rsidR="00FA3D3A" w:rsidRPr="00B270C0">
        <w:rPr>
          <w:sz w:val="21"/>
          <w:szCs w:val="21"/>
          <w:lang w:val="en-US"/>
        </w:rPr>
        <w:t>relative way</w:t>
      </w:r>
      <w:r w:rsidR="007D15C0">
        <w:rPr>
          <w:sz w:val="21"/>
          <w:szCs w:val="21"/>
          <w:lang w:val="en-US"/>
        </w:rPr>
        <w:t>,</w:t>
      </w:r>
      <w:r w:rsidR="00FA3D3A" w:rsidRPr="00B270C0">
        <w:rPr>
          <w:sz w:val="21"/>
          <w:szCs w:val="21"/>
          <w:lang w:val="en-US"/>
        </w:rPr>
        <w:t xml:space="preserve"> unknown substances can be used such as any base substance with unknown formation process. If they play </w:t>
      </w:r>
      <w:r w:rsidR="007D15C0">
        <w:rPr>
          <w:sz w:val="21"/>
          <w:szCs w:val="21"/>
          <w:lang w:val="en-US"/>
        </w:rPr>
        <w:t xml:space="preserve">a </w:t>
      </w:r>
      <w:r w:rsidR="00FA3D3A" w:rsidRPr="00B270C0">
        <w:rPr>
          <w:sz w:val="21"/>
          <w:szCs w:val="21"/>
          <w:lang w:val="en-US"/>
        </w:rPr>
        <w:t>role in solution properties</w:t>
      </w:r>
      <w:r w:rsidR="007D15C0">
        <w:rPr>
          <w:sz w:val="21"/>
          <w:szCs w:val="21"/>
          <w:lang w:val="en-US"/>
        </w:rPr>
        <w:t>,</w:t>
      </w:r>
      <w:r w:rsidR="00FA3D3A" w:rsidRPr="00B270C0">
        <w:rPr>
          <w:sz w:val="21"/>
          <w:szCs w:val="21"/>
          <w:lang w:val="en-US"/>
        </w:rPr>
        <w:t xml:space="preserve"> at least the adequate property should be set. </w:t>
      </w:r>
      <w:proofErr w:type="gramStart"/>
      <w:r w:rsidR="00FA3D3A" w:rsidRPr="00B270C0">
        <w:rPr>
          <w:sz w:val="21"/>
          <w:szCs w:val="21"/>
          <w:lang w:val="en-US"/>
        </w:rPr>
        <w:t>E.g.</w:t>
      </w:r>
      <w:proofErr w:type="gramEnd"/>
      <w:r w:rsidR="00FA3D3A" w:rsidRPr="00B270C0">
        <w:rPr>
          <w:sz w:val="21"/>
          <w:szCs w:val="21"/>
          <w:lang w:val="en-US"/>
        </w:rPr>
        <w:t xml:space="preserve"> molar mass and molar volume must be set if </w:t>
      </w:r>
      <w:r w:rsidR="007D15C0">
        <w:rPr>
          <w:sz w:val="21"/>
          <w:szCs w:val="21"/>
          <w:lang w:val="en-US"/>
        </w:rPr>
        <w:t xml:space="preserve">they play a </w:t>
      </w:r>
      <w:r w:rsidR="00FA3D3A" w:rsidRPr="00B270C0">
        <w:rPr>
          <w:sz w:val="21"/>
          <w:szCs w:val="21"/>
          <w:lang w:val="en-US"/>
        </w:rPr>
        <w:t xml:space="preserve">role in solution composition; molar heat capacity must be set if </w:t>
      </w:r>
      <w:r w:rsidR="007D15C0">
        <w:rPr>
          <w:sz w:val="21"/>
          <w:szCs w:val="21"/>
          <w:lang w:val="en-US"/>
        </w:rPr>
        <w:t xml:space="preserve">it plays a </w:t>
      </w:r>
      <w:r w:rsidR="00FA3D3A" w:rsidRPr="00B270C0">
        <w:rPr>
          <w:sz w:val="21"/>
          <w:szCs w:val="21"/>
          <w:lang w:val="en-US"/>
        </w:rPr>
        <w:t>role in heat accumulation</w:t>
      </w:r>
      <w:r w:rsidR="00B25D4C" w:rsidRPr="00B270C0">
        <w:rPr>
          <w:sz w:val="21"/>
          <w:szCs w:val="21"/>
          <w:lang w:val="en-US"/>
        </w:rPr>
        <w:t xml:space="preserve"> in chemical solution</w:t>
      </w:r>
      <w:r w:rsidR="00FA3D3A" w:rsidRPr="00B270C0">
        <w:rPr>
          <w:sz w:val="21"/>
          <w:szCs w:val="21"/>
          <w:lang w:val="en-US"/>
        </w:rPr>
        <w:t>.</w:t>
      </w:r>
    </w:p>
    <w:p w14:paraId="4D655900" w14:textId="2BDE36F6" w:rsidR="00311ABE" w:rsidRPr="00311ABE" w:rsidRDefault="00311ABE" w:rsidP="00311ABE">
      <w:pPr>
        <w:pStyle w:val="Caption"/>
        <w:keepNext/>
        <w:jc w:val="left"/>
        <w:rPr>
          <w:i w:val="0"/>
          <w:iCs w:val="0"/>
          <w:color w:val="auto"/>
        </w:rPr>
      </w:pPr>
      <w:r w:rsidRPr="00311ABE">
        <w:rPr>
          <w:b/>
          <w:bCs/>
          <w:i w:val="0"/>
          <w:iCs w:val="0"/>
          <w:color w:val="auto"/>
        </w:rPr>
        <w:t xml:space="preserve">Figure </w:t>
      </w:r>
      <w:r w:rsidRPr="00311ABE">
        <w:rPr>
          <w:b/>
          <w:bCs/>
          <w:i w:val="0"/>
          <w:iCs w:val="0"/>
          <w:color w:val="auto"/>
        </w:rPr>
        <w:fldChar w:fldCharType="begin"/>
      </w:r>
      <w:r w:rsidRPr="00311ABE">
        <w:rPr>
          <w:b/>
          <w:bCs/>
          <w:i w:val="0"/>
          <w:iCs w:val="0"/>
          <w:color w:val="auto"/>
        </w:rPr>
        <w:instrText xml:space="preserve"> SEQ Figure \* ARABIC </w:instrText>
      </w:r>
      <w:r w:rsidRPr="00311ABE">
        <w:rPr>
          <w:b/>
          <w:bCs/>
          <w:i w:val="0"/>
          <w:iCs w:val="0"/>
          <w:color w:val="auto"/>
        </w:rPr>
        <w:fldChar w:fldCharType="separate"/>
      </w:r>
      <w:r w:rsidR="00FC3740">
        <w:rPr>
          <w:b/>
          <w:bCs/>
          <w:i w:val="0"/>
          <w:iCs w:val="0"/>
          <w:noProof/>
          <w:color w:val="auto"/>
        </w:rPr>
        <w:t>1</w:t>
      </w:r>
      <w:r w:rsidRPr="00311ABE">
        <w:rPr>
          <w:b/>
          <w:bCs/>
          <w:i w:val="0"/>
          <w:iCs w:val="0"/>
          <w:color w:val="auto"/>
        </w:rPr>
        <w:fldChar w:fldCharType="end"/>
      </w:r>
      <w:r w:rsidRPr="00311ABE">
        <w:rPr>
          <w:i w:val="0"/>
          <w:iCs w:val="0"/>
          <w:color w:val="auto"/>
        </w:rPr>
        <w:t xml:space="preserve">, </w:t>
      </w:r>
      <w:proofErr w:type="spellStart"/>
      <w:proofErr w:type="gramStart"/>
      <w:r w:rsidRPr="00311ABE">
        <w:rPr>
          <w:i w:val="0"/>
          <w:iCs w:val="0"/>
          <w:color w:val="auto"/>
        </w:rPr>
        <w:t>processData</w:t>
      </w:r>
      <w:proofErr w:type="spellEnd"/>
      <w:r w:rsidRPr="00311ABE">
        <w:rPr>
          <w:i w:val="0"/>
          <w:iCs w:val="0"/>
          <w:color w:val="auto"/>
        </w:rPr>
        <w:t>(</w:t>
      </w:r>
      <w:proofErr w:type="gramEnd"/>
      <w:r w:rsidRPr="00311ABE">
        <w:rPr>
          <w:i w:val="0"/>
          <w:iCs w:val="0"/>
          <w:color w:val="auto"/>
        </w:rPr>
        <w:t>) inputs</w:t>
      </w:r>
    </w:p>
    <w:p w14:paraId="746467D1" w14:textId="7D6A03EB" w:rsidR="00311ABE" w:rsidRPr="00B270C0" w:rsidRDefault="00311ABE" w:rsidP="006A1703">
      <w:pPr>
        <w:pStyle w:val="NormalWeb"/>
        <w:spacing w:before="0" w:beforeAutospacing="0" w:after="0" w:afterAutospacing="0"/>
        <w:rPr>
          <w:sz w:val="21"/>
          <w:szCs w:val="21"/>
          <w:lang w:val="en-US"/>
        </w:rPr>
      </w:pPr>
      <w:r>
        <w:rPr>
          <w:noProof/>
          <w:sz w:val="21"/>
          <w:szCs w:val="21"/>
          <w:lang w:val="en-US"/>
        </w:rPr>
        <w:drawing>
          <wp:inline distT="0" distB="0" distL="0" distR="0" wp14:anchorId="64523F0D" wp14:editId="1B57B657">
            <wp:extent cx="3067050" cy="11366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1136650"/>
                    </a:xfrm>
                    <a:prstGeom prst="rect">
                      <a:avLst/>
                    </a:prstGeom>
                    <a:noFill/>
                    <a:ln>
                      <a:noFill/>
                    </a:ln>
                  </pic:spPr>
                </pic:pic>
              </a:graphicData>
            </a:graphic>
          </wp:inline>
        </w:drawing>
      </w:r>
    </w:p>
    <w:p w14:paraId="7CED87F1" w14:textId="15D270C7" w:rsidR="00536C9D" w:rsidRPr="00B270C0" w:rsidRDefault="00536C9D" w:rsidP="006A1703">
      <w:pPr>
        <w:pStyle w:val="NormalWeb"/>
        <w:spacing w:before="0" w:beforeAutospacing="0" w:after="0" w:afterAutospacing="0"/>
        <w:rPr>
          <w:rFonts w:ascii="Segoe UI" w:hAnsi="Segoe UI" w:cs="Segoe UI"/>
          <w:sz w:val="20"/>
          <w:szCs w:val="20"/>
          <w:lang w:val="en-US"/>
        </w:rPr>
      </w:pPr>
    </w:p>
    <w:p w14:paraId="68C58752" w14:textId="3EF09D70" w:rsidR="006A1703" w:rsidRPr="00B270C0" w:rsidRDefault="006A1703" w:rsidP="006A1703">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Chemical solution</w:t>
      </w:r>
    </w:p>
    <w:p w14:paraId="1559079A" w14:textId="53EB1529" w:rsidR="00081FA5" w:rsidRPr="00B270C0" w:rsidRDefault="00081FA5" w:rsidP="006A1703">
      <w:pPr>
        <w:spacing w:after="236"/>
        <w:ind w:left="-5"/>
        <w:rPr>
          <w:rFonts w:ascii="Times New Roman" w:hAnsi="Times New Roman" w:cs="Times New Roman"/>
        </w:rPr>
      </w:pPr>
      <w:r w:rsidRPr="00B270C0">
        <w:rPr>
          <w:rFonts w:ascii="Times New Roman" w:hAnsi="Times New Roman" w:cs="Times New Roman"/>
        </w:rPr>
        <w:t xml:space="preserve">There are two options </w:t>
      </w:r>
      <w:r w:rsidR="00DA1F1F">
        <w:rPr>
          <w:rFonts w:ascii="Times New Roman" w:hAnsi="Times New Roman" w:cs="Times New Roman"/>
        </w:rPr>
        <w:t xml:space="preserve">for </w:t>
      </w:r>
      <w:r w:rsidRPr="00B270C0">
        <w:rPr>
          <w:rFonts w:ascii="Times New Roman" w:hAnsi="Times New Roman" w:cs="Times New Roman"/>
        </w:rPr>
        <w:t xml:space="preserve">how to define </w:t>
      </w:r>
      <w:r w:rsidR="00DA1F1F">
        <w:rPr>
          <w:rFonts w:ascii="Times New Roman" w:hAnsi="Times New Roman" w:cs="Times New Roman"/>
        </w:rPr>
        <w:t xml:space="preserve">a </w:t>
      </w:r>
      <w:r w:rsidRPr="00B270C0">
        <w:rPr>
          <w:rFonts w:ascii="Times New Roman" w:hAnsi="Times New Roman" w:cs="Times New Roman"/>
        </w:rPr>
        <w:t xml:space="preserve">chemical solution. </w:t>
      </w:r>
      <w:r w:rsidR="00DA1F1F">
        <w:rPr>
          <w:rFonts w:ascii="Times New Roman" w:hAnsi="Times New Roman" w:cs="Times New Roman"/>
        </w:rPr>
        <w:t>The f</w:t>
      </w:r>
      <w:r w:rsidRPr="00B270C0">
        <w:rPr>
          <w:rFonts w:ascii="Times New Roman" w:hAnsi="Times New Roman" w:cs="Times New Roman"/>
        </w:rPr>
        <w:t xml:space="preserve">irst is using </w:t>
      </w:r>
      <w:r w:rsidR="00DA1F1F">
        <w:rPr>
          <w:rFonts w:ascii="Times New Roman" w:hAnsi="Times New Roman" w:cs="Times New Roman"/>
        </w:rPr>
        <w:t xml:space="preserve">the </w:t>
      </w:r>
      <w:proofErr w:type="spellStart"/>
      <w:r w:rsidRPr="00B270C0">
        <w:rPr>
          <w:rFonts w:ascii="Times New Roman" w:hAnsi="Times New Roman" w:cs="Times New Roman"/>
        </w:rPr>
        <w:t>Chemical.</w:t>
      </w:r>
      <w:r w:rsidR="008636B1" w:rsidRPr="00B270C0">
        <w:rPr>
          <w:rFonts w:ascii="Times New Roman" w:hAnsi="Times New Roman" w:cs="Times New Roman"/>
        </w:rPr>
        <w:t>S</w:t>
      </w:r>
      <w:r w:rsidRPr="00B270C0">
        <w:rPr>
          <w:rFonts w:ascii="Times New Roman" w:hAnsi="Times New Roman" w:cs="Times New Roman"/>
        </w:rPr>
        <w:t>olution</w:t>
      </w:r>
      <w:proofErr w:type="spellEnd"/>
      <w:r w:rsidRPr="00B270C0">
        <w:rPr>
          <w:rFonts w:ascii="Times New Roman" w:hAnsi="Times New Roman" w:cs="Times New Roman"/>
        </w:rPr>
        <w:t xml:space="preserve"> component and connecting all substances </w:t>
      </w:r>
      <w:r w:rsidR="008636B1" w:rsidRPr="00B270C0">
        <w:rPr>
          <w:rFonts w:ascii="Times New Roman" w:hAnsi="Times New Roman" w:cs="Times New Roman"/>
        </w:rPr>
        <w:t>through</w:t>
      </w:r>
      <w:r w:rsidRPr="00B270C0">
        <w:rPr>
          <w:rFonts w:ascii="Times New Roman" w:hAnsi="Times New Roman" w:cs="Times New Roman"/>
        </w:rPr>
        <w:t xml:space="preserve"> its solution </w:t>
      </w:r>
      <w:r w:rsidR="008636B1" w:rsidRPr="00B270C0">
        <w:rPr>
          <w:rFonts w:ascii="Times New Roman" w:hAnsi="Times New Roman" w:cs="Times New Roman"/>
        </w:rPr>
        <w:t>connector</w:t>
      </w:r>
      <w:r w:rsidRPr="00B270C0">
        <w:rPr>
          <w:rFonts w:ascii="Times New Roman" w:hAnsi="Times New Roman" w:cs="Times New Roman"/>
        </w:rPr>
        <w:t xml:space="preserve">. This was the only option in </w:t>
      </w:r>
      <w:r w:rsidR="00DA1F1F">
        <w:rPr>
          <w:rFonts w:ascii="Times New Roman" w:hAnsi="Times New Roman" w:cs="Times New Roman"/>
        </w:rPr>
        <w:t xml:space="preserve">the </w:t>
      </w:r>
      <w:r w:rsidRPr="00B270C0">
        <w:rPr>
          <w:rFonts w:ascii="Times New Roman" w:hAnsi="Times New Roman" w:cs="Times New Roman"/>
        </w:rPr>
        <w:t>previous version</w:t>
      </w:r>
      <w:r w:rsidR="00DA1F1F">
        <w:rPr>
          <w:rFonts w:ascii="Times New Roman" w:hAnsi="Times New Roman" w:cs="Times New Roman"/>
        </w:rPr>
        <w:t>,</w:t>
      </w:r>
      <w:r w:rsidRPr="00B270C0">
        <w:rPr>
          <w:rFonts w:ascii="Times New Roman" w:hAnsi="Times New Roman" w:cs="Times New Roman"/>
        </w:rPr>
        <w:t xml:space="preserve"> and it works in the same way also in this version. If a chemical solution is defined this way</w:t>
      </w:r>
      <w:r w:rsidR="00DA1F1F">
        <w:rPr>
          <w:rFonts w:ascii="Times New Roman" w:hAnsi="Times New Roman" w:cs="Times New Roman"/>
        </w:rPr>
        <w:t>,</w:t>
      </w:r>
      <w:r w:rsidRPr="00B270C0">
        <w:rPr>
          <w:rFonts w:ascii="Times New Roman" w:hAnsi="Times New Roman" w:cs="Times New Roman"/>
        </w:rPr>
        <w:t xml:space="preserve"> </w:t>
      </w:r>
      <w:r w:rsidR="00DA1F1F">
        <w:rPr>
          <w:rFonts w:ascii="Times New Roman" w:hAnsi="Times New Roman" w:cs="Times New Roman"/>
        </w:rPr>
        <w:t>t</w:t>
      </w:r>
      <w:r w:rsidRPr="00B270C0">
        <w:rPr>
          <w:rFonts w:ascii="Times New Roman" w:hAnsi="Times New Roman" w:cs="Times New Roman"/>
        </w:rPr>
        <w:t xml:space="preserve">hen all its properties are dynamically calculated during simulation. </w:t>
      </w:r>
    </w:p>
    <w:p w14:paraId="35ADC65D" w14:textId="68882BA7" w:rsidR="00081FA5" w:rsidRPr="00B270C0" w:rsidRDefault="00081FA5" w:rsidP="006A1703">
      <w:pPr>
        <w:spacing w:after="236"/>
        <w:ind w:left="-5"/>
        <w:rPr>
          <w:rFonts w:ascii="Times New Roman" w:hAnsi="Times New Roman" w:cs="Times New Roman"/>
        </w:rPr>
      </w:pPr>
      <w:r w:rsidRPr="00B270C0">
        <w:rPr>
          <w:rFonts w:ascii="Times New Roman" w:hAnsi="Times New Roman" w:cs="Times New Roman"/>
        </w:rPr>
        <w:t>However</w:t>
      </w:r>
      <w:r w:rsidR="00DA1F1F">
        <w:rPr>
          <w:rFonts w:ascii="Times New Roman" w:hAnsi="Times New Roman" w:cs="Times New Roman"/>
        </w:rPr>
        <w:t>,</w:t>
      </w:r>
      <w:r w:rsidRPr="00B270C0">
        <w:rPr>
          <w:rFonts w:ascii="Times New Roman" w:hAnsi="Times New Roman" w:cs="Times New Roman"/>
        </w:rPr>
        <w:t xml:space="preserve"> </w:t>
      </w:r>
      <w:r w:rsidR="008636B1" w:rsidRPr="00B270C0">
        <w:rPr>
          <w:rFonts w:ascii="Times New Roman" w:hAnsi="Times New Roman" w:cs="Times New Roman"/>
        </w:rPr>
        <w:t>there is</w:t>
      </w:r>
      <w:r w:rsidR="00DA1F1F">
        <w:rPr>
          <w:rFonts w:ascii="Times New Roman" w:hAnsi="Times New Roman" w:cs="Times New Roman"/>
        </w:rPr>
        <w:t xml:space="preserve"> not always</w:t>
      </w:r>
      <w:r w:rsidR="008636B1" w:rsidRPr="00B270C0">
        <w:rPr>
          <w:rFonts w:ascii="Times New Roman" w:hAnsi="Times New Roman" w:cs="Times New Roman"/>
        </w:rPr>
        <w:t xml:space="preserve"> a</w:t>
      </w:r>
      <w:r w:rsidRPr="00B270C0">
        <w:rPr>
          <w:rFonts w:ascii="Times New Roman" w:hAnsi="Times New Roman" w:cs="Times New Roman"/>
        </w:rPr>
        <w:t xml:space="preserve"> </w:t>
      </w:r>
      <w:r w:rsidR="00A679A3" w:rsidRPr="00B270C0">
        <w:rPr>
          <w:rFonts w:ascii="Times New Roman" w:hAnsi="Times New Roman" w:cs="Times New Roman"/>
        </w:rPr>
        <w:t>need to change</w:t>
      </w:r>
      <w:r w:rsidR="00DA1F1F">
        <w:rPr>
          <w:rFonts w:ascii="Times New Roman" w:hAnsi="Times New Roman" w:cs="Times New Roman"/>
        </w:rPr>
        <w:t xml:space="preserve"> the</w:t>
      </w:r>
      <w:r w:rsidR="00A679A3" w:rsidRPr="00B270C0">
        <w:rPr>
          <w:rFonts w:ascii="Times New Roman" w:hAnsi="Times New Roman" w:cs="Times New Roman"/>
        </w:rPr>
        <w:t xml:space="preserve"> solution properties. If solution properties</w:t>
      </w:r>
      <w:r w:rsidR="00DA1F1F">
        <w:rPr>
          <w:rFonts w:ascii="Times New Roman" w:hAnsi="Times New Roman" w:cs="Times New Roman"/>
        </w:rPr>
        <w:t>,</w:t>
      </w:r>
      <w:r w:rsidR="00A679A3" w:rsidRPr="00B270C0">
        <w:rPr>
          <w:rFonts w:ascii="Times New Roman" w:hAnsi="Times New Roman" w:cs="Times New Roman"/>
        </w:rPr>
        <w:t xml:space="preserve"> such as temperature, pressure, total mass, total volume, total amount of particles</w:t>
      </w:r>
      <w:r w:rsidR="00DA1F1F">
        <w:rPr>
          <w:rFonts w:ascii="Times New Roman" w:hAnsi="Times New Roman" w:cs="Times New Roman"/>
        </w:rPr>
        <w:t>,</w:t>
      </w:r>
      <w:r w:rsidR="008636B1" w:rsidRPr="00B270C0">
        <w:rPr>
          <w:rFonts w:ascii="Times New Roman" w:hAnsi="Times New Roman" w:cs="Times New Roman"/>
        </w:rPr>
        <w:t xml:space="preserve"> and</w:t>
      </w:r>
      <w:r w:rsidR="00A679A3" w:rsidRPr="00B270C0">
        <w:rPr>
          <w:rFonts w:ascii="Times New Roman" w:hAnsi="Times New Roman" w:cs="Times New Roman"/>
        </w:rPr>
        <w:t xml:space="preserve"> electric potential</w:t>
      </w:r>
      <w:r w:rsidR="00DA1F1F">
        <w:rPr>
          <w:rFonts w:ascii="Times New Roman" w:hAnsi="Times New Roman" w:cs="Times New Roman"/>
        </w:rPr>
        <w:t>,</w:t>
      </w:r>
      <w:r w:rsidR="00A679A3" w:rsidRPr="00B270C0">
        <w:rPr>
          <w:rFonts w:ascii="Times New Roman" w:hAnsi="Times New Roman" w:cs="Times New Roman"/>
        </w:rPr>
        <w:t xml:space="preserve"> can be assumed as constant during simulation</w:t>
      </w:r>
      <w:r w:rsidR="00DA1F1F">
        <w:rPr>
          <w:rFonts w:ascii="Times New Roman" w:hAnsi="Times New Roman" w:cs="Times New Roman"/>
        </w:rPr>
        <w:t>,</w:t>
      </w:r>
      <w:r w:rsidR="00A679A3" w:rsidRPr="00B270C0">
        <w:rPr>
          <w:rFonts w:ascii="Times New Roman" w:hAnsi="Times New Roman" w:cs="Times New Roman"/>
        </w:rPr>
        <w:t xml:space="preserve"> then a solution state can be set as parameter. If </w:t>
      </w:r>
      <w:r w:rsidR="00DA1F1F">
        <w:rPr>
          <w:rFonts w:ascii="Times New Roman" w:hAnsi="Times New Roman" w:cs="Times New Roman"/>
        </w:rPr>
        <w:t xml:space="preserve">the </w:t>
      </w:r>
      <w:r w:rsidR="00A679A3" w:rsidRPr="00B270C0">
        <w:rPr>
          <w:rFonts w:ascii="Times New Roman" w:hAnsi="Times New Roman" w:cs="Times New Roman"/>
        </w:rPr>
        <w:t>user did not set a solution property</w:t>
      </w:r>
      <w:r w:rsidR="00DA1F1F">
        <w:rPr>
          <w:rFonts w:ascii="Times New Roman" w:hAnsi="Times New Roman" w:cs="Times New Roman"/>
        </w:rPr>
        <w:t>,</w:t>
      </w:r>
      <w:r w:rsidR="00183CC1" w:rsidRPr="00B270C0">
        <w:rPr>
          <w:rFonts w:ascii="Times New Roman" w:hAnsi="Times New Roman" w:cs="Times New Roman"/>
        </w:rPr>
        <w:t xml:space="preserve"> (</w:t>
      </w:r>
      <w:r w:rsidR="00D34435" w:rsidRPr="00D34435">
        <w:rPr>
          <w:rFonts w:ascii="Times New Roman" w:hAnsi="Times New Roman" w:cs="Times New Roman"/>
          <w:b/>
          <w:bCs/>
        </w:rPr>
        <w:t>Listing 2</w:t>
      </w:r>
      <w:r w:rsidR="00183CC1" w:rsidRPr="00B270C0">
        <w:rPr>
          <w:rFonts w:ascii="Times New Roman" w:hAnsi="Times New Roman" w:cs="Times New Roman"/>
        </w:rPr>
        <w:t>) then</w:t>
      </w:r>
      <w:r w:rsidR="00A679A3" w:rsidRPr="00B270C0">
        <w:rPr>
          <w:rFonts w:ascii="Times New Roman" w:hAnsi="Times New Roman" w:cs="Times New Roman"/>
        </w:rPr>
        <w:t xml:space="preserve"> </w:t>
      </w:r>
      <w:r w:rsidR="00E37583">
        <w:rPr>
          <w:rFonts w:ascii="Times New Roman" w:hAnsi="Times New Roman" w:cs="Times New Roman"/>
        </w:rPr>
        <w:t xml:space="preserve">its </w:t>
      </w:r>
      <w:r w:rsidR="00A679A3" w:rsidRPr="00B270C0">
        <w:rPr>
          <w:rFonts w:ascii="Times New Roman" w:hAnsi="Times New Roman" w:cs="Times New Roman"/>
        </w:rPr>
        <w:t>default value (</w:t>
      </w:r>
      <w:r w:rsidR="00A679A3" w:rsidRPr="00B270C0">
        <w:rPr>
          <w:rFonts w:ascii="Times New Roman" w:hAnsi="Times New Roman" w:cs="Times New Roman"/>
        </w:rPr>
        <w:fldChar w:fldCharType="begin"/>
      </w:r>
      <w:r w:rsidR="00A679A3" w:rsidRPr="00B270C0">
        <w:rPr>
          <w:rFonts w:ascii="Times New Roman" w:hAnsi="Times New Roman" w:cs="Times New Roman"/>
        </w:rPr>
        <w:instrText xml:space="preserve"> REF _Ref195525194 \h  \* MERGEFORMAT </w:instrText>
      </w:r>
      <w:r w:rsidR="00A679A3" w:rsidRPr="00B270C0">
        <w:rPr>
          <w:rFonts w:ascii="Times New Roman" w:hAnsi="Times New Roman" w:cs="Times New Roman"/>
        </w:rPr>
      </w:r>
      <w:r w:rsidR="00A679A3" w:rsidRPr="00B270C0">
        <w:rPr>
          <w:rFonts w:ascii="Times New Roman" w:hAnsi="Times New Roman" w:cs="Times New Roman"/>
        </w:rPr>
        <w:fldChar w:fldCharType="separate"/>
      </w:r>
      <w:r w:rsidR="00FC3740" w:rsidRPr="00B270C0">
        <w:rPr>
          <w:rFonts w:ascii="Times New Roman" w:hAnsi="Times New Roman" w:cs="Times New Roman"/>
          <w:b/>
          <w:bCs/>
          <w:color w:val="auto"/>
          <w:sz w:val="19"/>
          <w:szCs w:val="19"/>
        </w:rPr>
        <w:t xml:space="preserve">Figure </w:t>
      </w:r>
      <w:r w:rsidR="00FC3740" w:rsidRPr="00FC3740">
        <w:rPr>
          <w:rFonts w:ascii="Times New Roman" w:hAnsi="Times New Roman" w:cs="Times New Roman"/>
          <w:b/>
          <w:bCs/>
          <w:noProof/>
          <w:color w:val="auto"/>
          <w:sz w:val="19"/>
          <w:szCs w:val="19"/>
        </w:rPr>
        <w:t>2.</w:t>
      </w:r>
      <w:r w:rsidR="00FC3740" w:rsidRPr="00B270C0">
        <w:rPr>
          <w:rFonts w:ascii="Times New Roman" w:hAnsi="Times New Roman" w:cs="Times New Roman"/>
          <w:color w:val="auto"/>
          <w:sz w:val="19"/>
          <w:szCs w:val="19"/>
        </w:rPr>
        <w:t xml:space="preserve"> Defau</w:t>
      </w:r>
      <w:r w:rsidR="00FC3740">
        <w:rPr>
          <w:rFonts w:ascii="Times New Roman" w:hAnsi="Times New Roman" w:cs="Times New Roman"/>
          <w:color w:val="auto"/>
          <w:sz w:val="19"/>
          <w:szCs w:val="19"/>
        </w:rPr>
        <w:t>l</w:t>
      </w:r>
      <w:r w:rsidR="00FC3740" w:rsidRPr="00B270C0">
        <w:rPr>
          <w:rFonts w:ascii="Times New Roman" w:hAnsi="Times New Roman" w:cs="Times New Roman"/>
          <w:color w:val="auto"/>
          <w:sz w:val="19"/>
          <w:szCs w:val="19"/>
        </w:rPr>
        <w:t>t chemical solution</w:t>
      </w:r>
      <w:r w:rsidR="00A679A3" w:rsidRPr="00B270C0">
        <w:rPr>
          <w:rFonts w:ascii="Times New Roman" w:hAnsi="Times New Roman" w:cs="Times New Roman"/>
        </w:rPr>
        <w:fldChar w:fldCharType="end"/>
      </w:r>
      <w:r w:rsidR="00A679A3" w:rsidRPr="00B270C0">
        <w:rPr>
          <w:rFonts w:ascii="Times New Roman" w:hAnsi="Times New Roman" w:cs="Times New Roman"/>
        </w:rPr>
        <w:t>) will be used.</w:t>
      </w:r>
    </w:p>
    <w:p w14:paraId="09D59926" w14:textId="48AA74EC" w:rsidR="00652584" w:rsidRPr="00B270C0" w:rsidRDefault="00652584" w:rsidP="00652584">
      <w:pPr>
        <w:pStyle w:val="Caption"/>
        <w:keepNext/>
        <w:jc w:val="left"/>
        <w:rPr>
          <w:rFonts w:ascii="Times New Roman" w:hAnsi="Times New Roman" w:cs="Times New Roman"/>
          <w:i w:val="0"/>
          <w:iCs w:val="0"/>
          <w:color w:val="auto"/>
          <w:sz w:val="19"/>
          <w:szCs w:val="19"/>
        </w:rPr>
      </w:pPr>
      <w:bookmarkStart w:id="1" w:name="_Ref195525194"/>
      <w:r w:rsidRPr="00B270C0">
        <w:rPr>
          <w:rFonts w:ascii="Times New Roman" w:hAnsi="Times New Roman" w:cs="Times New Roman"/>
          <w:b/>
          <w:bCs/>
          <w:i w:val="0"/>
          <w:iCs w:val="0"/>
          <w:color w:val="auto"/>
          <w:sz w:val="19"/>
          <w:szCs w:val="19"/>
        </w:rPr>
        <w:t xml:space="preserve">Figure </w:t>
      </w:r>
      <w:r w:rsidRPr="00B270C0">
        <w:rPr>
          <w:rFonts w:ascii="Times New Roman" w:hAnsi="Times New Roman" w:cs="Times New Roman"/>
          <w:b/>
          <w:bCs/>
          <w:i w:val="0"/>
          <w:iCs w:val="0"/>
          <w:color w:val="auto"/>
          <w:sz w:val="19"/>
          <w:szCs w:val="19"/>
        </w:rPr>
        <w:fldChar w:fldCharType="begin"/>
      </w:r>
      <w:r w:rsidRPr="00B270C0">
        <w:rPr>
          <w:rFonts w:ascii="Times New Roman" w:hAnsi="Times New Roman" w:cs="Times New Roman"/>
          <w:b/>
          <w:bCs/>
          <w:i w:val="0"/>
          <w:iCs w:val="0"/>
          <w:color w:val="auto"/>
          <w:sz w:val="19"/>
          <w:szCs w:val="19"/>
        </w:rPr>
        <w:instrText xml:space="preserve"> SEQ Figure \* ARABIC </w:instrText>
      </w:r>
      <w:r w:rsidRPr="00B270C0">
        <w:rPr>
          <w:rFonts w:ascii="Times New Roman" w:hAnsi="Times New Roman" w:cs="Times New Roman"/>
          <w:b/>
          <w:bCs/>
          <w:i w:val="0"/>
          <w:iCs w:val="0"/>
          <w:color w:val="auto"/>
          <w:sz w:val="19"/>
          <w:szCs w:val="19"/>
        </w:rPr>
        <w:fldChar w:fldCharType="separate"/>
      </w:r>
      <w:r w:rsidR="00FC3740">
        <w:rPr>
          <w:rFonts w:ascii="Times New Roman" w:hAnsi="Times New Roman" w:cs="Times New Roman"/>
          <w:b/>
          <w:bCs/>
          <w:i w:val="0"/>
          <w:iCs w:val="0"/>
          <w:noProof/>
          <w:color w:val="auto"/>
          <w:sz w:val="19"/>
          <w:szCs w:val="19"/>
        </w:rPr>
        <w:t>2</w:t>
      </w:r>
      <w:r w:rsidRPr="00B270C0">
        <w:rPr>
          <w:rFonts w:ascii="Times New Roman" w:hAnsi="Times New Roman" w:cs="Times New Roman"/>
          <w:b/>
          <w:bCs/>
          <w:i w:val="0"/>
          <w:iCs w:val="0"/>
          <w:color w:val="auto"/>
          <w:sz w:val="19"/>
          <w:szCs w:val="19"/>
        </w:rPr>
        <w:fldChar w:fldCharType="end"/>
      </w:r>
      <w:r w:rsidRPr="00B270C0">
        <w:rPr>
          <w:rFonts w:ascii="Times New Roman" w:hAnsi="Times New Roman" w:cs="Times New Roman"/>
          <w:i w:val="0"/>
          <w:iCs w:val="0"/>
          <w:color w:val="auto"/>
          <w:sz w:val="19"/>
          <w:szCs w:val="19"/>
        </w:rPr>
        <w:t>. Defau</w:t>
      </w:r>
      <w:r w:rsidR="00B270C0">
        <w:rPr>
          <w:rFonts w:ascii="Times New Roman" w:hAnsi="Times New Roman" w:cs="Times New Roman"/>
          <w:i w:val="0"/>
          <w:iCs w:val="0"/>
          <w:color w:val="auto"/>
          <w:sz w:val="19"/>
          <w:szCs w:val="19"/>
        </w:rPr>
        <w:t>l</w:t>
      </w:r>
      <w:r w:rsidRPr="00B270C0">
        <w:rPr>
          <w:rFonts w:ascii="Times New Roman" w:hAnsi="Times New Roman" w:cs="Times New Roman"/>
          <w:i w:val="0"/>
          <w:iCs w:val="0"/>
          <w:color w:val="auto"/>
          <w:sz w:val="19"/>
          <w:szCs w:val="19"/>
        </w:rPr>
        <w:t>t chemical solution</w:t>
      </w:r>
      <w:bookmarkEnd w:id="1"/>
      <w:r w:rsidR="00A679A3" w:rsidRPr="00B270C0">
        <w:rPr>
          <w:rFonts w:ascii="Times New Roman" w:hAnsi="Times New Roman" w:cs="Times New Roman"/>
          <w:i w:val="0"/>
          <w:iCs w:val="0"/>
          <w:color w:val="auto"/>
          <w:sz w:val="19"/>
          <w:szCs w:val="19"/>
        </w:rPr>
        <w:t xml:space="preserve"> properties</w:t>
      </w:r>
    </w:p>
    <w:p w14:paraId="79A97CC6" w14:textId="277B453E" w:rsidR="007E7E37" w:rsidRPr="00B270C0" w:rsidRDefault="00652584" w:rsidP="007E7E37">
      <w:pPr>
        <w:pStyle w:val="NormalWeb"/>
        <w:spacing w:before="0" w:beforeAutospacing="0" w:after="0" w:afterAutospacing="0"/>
        <w:rPr>
          <w:rFonts w:ascii="Segoe UI" w:hAnsi="Segoe UI" w:cs="Segoe UI"/>
          <w:sz w:val="20"/>
          <w:szCs w:val="20"/>
          <w:lang w:val="en-US"/>
        </w:rPr>
      </w:pPr>
      <w:r w:rsidRPr="00B270C0">
        <w:rPr>
          <w:rFonts w:ascii="Segoe UI" w:hAnsi="Segoe UI" w:cs="Segoe UI"/>
          <w:noProof/>
          <w:sz w:val="20"/>
          <w:szCs w:val="20"/>
          <w:lang w:val="en-US"/>
        </w:rPr>
        <w:drawing>
          <wp:inline distT="0" distB="0" distL="0" distR="0" wp14:anchorId="3DFA2AA4" wp14:editId="27237E42">
            <wp:extent cx="3068955"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8955" cy="1339850"/>
                    </a:xfrm>
                    <a:prstGeom prst="rect">
                      <a:avLst/>
                    </a:prstGeom>
                  </pic:spPr>
                </pic:pic>
              </a:graphicData>
            </a:graphic>
          </wp:inline>
        </w:drawing>
      </w:r>
    </w:p>
    <w:p w14:paraId="1378AF4D" w14:textId="77777777" w:rsidR="008636B1" w:rsidRPr="00B270C0" w:rsidRDefault="008636B1" w:rsidP="008636B1">
      <w:pPr>
        <w:spacing w:after="83" w:line="259" w:lineRule="auto"/>
        <w:ind w:left="1414" w:firstLine="0"/>
        <w:rPr>
          <w:rFonts w:ascii="Times New Roman" w:hAnsi="Times New Roman" w:cs="Times New Roman"/>
          <w:b/>
          <w:bCs/>
          <w:sz w:val="19"/>
        </w:rPr>
      </w:pPr>
    </w:p>
    <w:p w14:paraId="6FBBF2F6" w14:textId="2D423E47" w:rsidR="008636B1" w:rsidRPr="00B270C0" w:rsidRDefault="00D34435" w:rsidP="008636B1">
      <w:pPr>
        <w:spacing w:after="83" w:line="259" w:lineRule="auto"/>
        <w:ind w:left="1414" w:firstLine="0"/>
        <w:rPr>
          <w:rFonts w:ascii="Times New Roman" w:hAnsi="Times New Roman" w:cs="Times New Roman"/>
        </w:rPr>
      </w:pPr>
      <w:bookmarkStart w:id="2" w:name="_Hlk196467339"/>
      <w:r w:rsidRPr="00D34435">
        <w:rPr>
          <w:rFonts w:ascii="Times New Roman" w:hAnsi="Times New Roman" w:cs="Times New Roman"/>
          <w:b/>
          <w:bCs/>
          <w:color w:val="auto"/>
          <w:sz w:val="19"/>
          <w:szCs w:val="19"/>
        </w:rPr>
        <w:t xml:space="preserve">Listing </w:t>
      </w:r>
      <w:r w:rsidRPr="00D34435">
        <w:rPr>
          <w:rFonts w:ascii="Times New Roman" w:hAnsi="Times New Roman" w:cs="Times New Roman"/>
          <w:b/>
          <w:bCs/>
          <w:color w:val="auto"/>
          <w:sz w:val="19"/>
          <w:szCs w:val="19"/>
        </w:rPr>
        <w:fldChar w:fldCharType="begin"/>
      </w:r>
      <w:r w:rsidRPr="00D34435">
        <w:rPr>
          <w:rFonts w:ascii="Times New Roman" w:hAnsi="Times New Roman" w:cs="Times New Roman"/>
          <w:b/>
          <w:bCs/>
          <w:color w:val="auto"/>
          <w:sz w:val="19"/>
          <w:szCs w:val="19"/>
        </w:rPr>
        <w:instrText xml:space="preserve"> SEQ Listing \* ARABIC </w:instrText>
      </w:r>
      <w:r w:rsidRPr="00D34435">
        <w:rPr>
          <w:rFonts w:ascii="Times New Roman" w:hAnsi="Times New Roman" w:cs="Times New Roman"/>
          <w:b/>
          <w:bCs/>
          <w:color w:val="auto"/>
          <w:sz w:val="19"/>
          <w:szCs w:val="19"/>
        </w:rPr>
        <w:fldChar w:fldCharType="separate"/>
      </w:r>
      <w:r w:rsidR="00FC3740">
        <w:rPr>
          <w:rFonts w:ascii="Times New Roman" w:hAnsi="Times New Roman" w:cs="Times New Roman"/>
          <w:b/>
          <w:bCs/>
          <w:noProof/>
          <w:color w:val="auto"/>
          <w:sz w:val="19"/>
          <w:szCs w:val="19"/>
        </w:rPr>
        <w:t>2</w:t>
      </w:r>
      <w:r w:rsidRPr="00D34435">
        <w:rPr>
          <w:rFonts w:ascii="Times New Roman" w:hAnsi="Times New Roman" w:cs="Times New Roman"/>
          <w:b/>
          <w:bCs/>
          <w:color w:val="auto"/>
          <w:sz w:val="19"/>
          <w:szCs w:val="19"/>
        </w:rPr>
        <w:fldChar w:fldCharType="end"/>
      </w:r>
      <w:bookmarkEnd w:id="2"/>
      <w:r>
        <w:rPr>
          <w:rFonts w:ascii="Times New Roman" w:hAnsi="Times New Roman" w:cs="Times New Roman"/>
          <w:b/>
          <w:bCs/>
          <w:color w:val="auto"/>
          <w:sz w:val="19"/>
          <w:szCs w:val="19"/>
        </w:rPr>
        <w:t>.</w:t>
      </w:r>
      <w:r w:rsidRPr="00D34435">
        <w:rPr>
          <w:rFonts w:ascii="Times New Roman" w:hAnsi="Times New Roman" w:cs="Times New Roman"/>
          <w:color w:val="auto"/>
          <w:sz w:val="19"/>
          <w:szCs w:val="19"/>
        </w:rPr>
        <w:t xml:space="preserve"> </w:t>
      </w:r>
      <w:r w:rsidR="008636B1" w:rsidRPr="00B270C0">
        <w:rPr>
          <w:rFonts w:ascii="Times New Roman" w:hAnsi="Times New Roman" w:cs="Times New Roman"/>
          <w:sz w:val="19"/>
        </w:rPr>
        <w:t>Example of solution</w:t>
      </w:r>
    </w:p>
    <w:p w14:paraId="23C9A4E4" w14:textId="77777777" w:rsidR="008636B1" w:rsidRPr="00B270C0" w:rsidRDefault="008636B1" w:rsidP="008636B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Chemical.Interfaces.SolutionState</w:t>
      </w:r>
      <w:proofErr w:type="spellEnd"/>
      <w:proofErr w:type="gramEnd"/>
      <w:r w:rsidRPr="00B270C0">
        <w:rPr>
          <w:rFonts w:ascii="Courier New" w:hAnsi="Courier New" w:cs="Courier New"/>
          <w:sz w:val="18"/>
          <w:szCs w:val="18"/>
          <w:lang w:val="en-US"/>
        </w:rPr>
        <w:t>;</w:t>
      </w:r>
    </w:p>
    <w:p w14:paraId="78983884" w14:textId="77777777" w:rsidR="008636B1" w:rsidRPr="00B270C0" w:rsidRDefault="008636B1" w:rsidP="008636B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proofErr w:type="gramStart"/>
      <w:r w:rsidRPr="00B270C0">
        <w:rPr>
          <w:rFonts w:ascii="Courier New" w:hAnsi="Courier New" w:cs="Courier New"/>
          <w:color w:val="FF0000"/>
          <w:sz w:val="18"/>
          <w:szCs w:val="18"/>
          <w:lang w:val="en-US"/>
        </w:rPr>
        <w:t>Chemical.Interfaces.Phase</w:t>
      </w:r>
      <w:proofErr w:type="spellEnd"/>
      <w:proofErr w:type="gramEnd"/>
      <w:r w:rsidRPr="00B270C0">
        <w:rPr>
          <w:rFonts w:ascii="Courier New" w:hAnsi="Courier New" w:cs="Courier New"/>
          <w:sz w:val="18"/>
          <w:szCs w:val="18"/>
          <w:lang w:val="en-US"/>
        </w:rPr>
        <w:t>;</w:t>
      </w:r>
    </w:p>
    <w:p w14:paraId="0CA02023" w14:textId="77777777" w:rsidR="008636B1" w:rsidRPr="00B270C0" w:rsidRDefault="008636B1" w:rsidP="008636B1">
      <w:pPr>
        <w:pStyle w:val="NormalWeb"/>
        <w:spacing w:before="0" w:beforeAutospacing="0" w:after="0" w:afterAutospacing="0"/>
        <w:rPr>
          <w:rFonts w:ascii="Courier New" w:hAnsi="Courier New" w:cs="Courier New"/>
          <w:color w:val="000000"/>
          <w:sz w:val="18"/>
          <w:szCs w:val="18"/>
          <w:lang w:val="en-US"/>
        </w:rPr>
      </w:pPr>
    </w:p>
    <w:p w14:paraId="02C2B629" w14:textId="75C6D679" w:rsidR="00183CC1" w:rsidRPr="00B270C0" w:rsidRDefault="008636B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0000FF"/>
          <w:sz w:val="18"/>
          <w:szCs w:val="18"/>
          <w:lang w:val="en-US"/>
        </w:rPr>
        <w:t>constant</w:t>
      </w:r>
      <w:r w:rsidRPr="00B270C0">
        <w:rPr>
          <w:rFonts w:ascii="Courier New" w:hAnsi="Courier New" w:cs="Courier New"/>
          <w:color w:val="000000"/>
          <w:sz w:val="18"/>
          <w:szCs w:val="18"/>
          <w:lang w:val="en-US"/>
        </w:rPr>
        <w:t xml:space="preserve"> </w:t>
      </w:r>
      <w:proofErr w:type="spellStart"/>
      <w:r w:rsidR="00183CC1" w:rsidRPr="00B270C0">
        <w:rPr>
          <w:rFonts w:ascii="Courier New" w:hAnsi="Courier New" w:cs="Courier New"/>
          <w:color w:val="FF0000"/>
          <w:sz w:val="18"/>
          <w:szCs w:val="18"/>
          <w:lang w:val="en-US"/>
        </w:rPr>
        <w:t>SolutionState</w:t>
      </w:r>
      <w:proofErr w:type="spellEnd"/>
      <w:r w:rsidR="00183CC1" w:rsidRPr="00B270C0">
        <w:rPr>
          <w:rFonts w:ascii="Courier New" w:hAnsi="Courier New" w:cs="Courier New"/>
          <w:sz w:val="18"/>
          <w:szCs w:val="18"/>
          <w:lang w:val="en-US"/>
        </w:rPr>
        <w:t> </w:t>
      </w:r>
      <w:r w:rsidR="00214637" w:rsidRPr="001A70DF">
        <w:rPr>
          <w:rFonts w:ascii="Courier New" w:hAnsi="Courier New" w:cs="Courier New"/>
          <w:b/>
          <w:bCs/>
          <w:sz w:val="18"/>
          <w:szCs w:val="18"/>
          <w:lang w:val="en-US"/>
        </w:rPr>
        <w:t>SATP</w:t>
      </w:r>
      <w:r w:rsidR="00183CC1" w:rsidRPr="00B270C0">
        <w:rPr>
          <w:rFonts w:ascii="Courier New" w:hAnsi="Courier New" w:cs="Courier New"/>
          <w:sz w:val="18"/>
          <w:szCs w:val="18"/>
          <w:lang w:val="en-US"/>
        </w:rPr>
        <w:t xml:space="preserve"> = </w:t>
      </w:r>
    </w:p>
    <w:p w14:paraId="43331A05" w14:textId="77777777" w:rsidR="00214637"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phase</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 xml:space="preserve">, </w:t>
      </w:r>
    </w:p>
    <w:p w14:paraId="62822A4E" w14:textId="06D7F280" w:rsidR="00183CC1" w:rsidRPr="00B270C0" w:rsidRDefault="00214637" w:rsidP="00214637">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w:t>
      </w:r>
      <w:r w:rsidR="00183CC1" w:rsidRPr="00B270C0">
        <w:rPr>
          <w:rFonts w:ascii="Courier New" w:hAnsi="Courier New" w:cs="Courier New"/>
          <w:sz w:val="18"/>
          <w:szCs w:val="18"/>
          <w:lang w:val="en-US"/>
        </w:rPr>
        <w:t>T</w:t>
      </w:r>
      <w:r w:rsidRPr="00B270C0">
        <w:rPr>
          <w:rFonts w:ascii="Courier New" w:hAnsi="Courier New" w:cs="Courier New"/>
          <w:sz w:val="18"/>
          <w:szCs w:val="18"/>
          <w:lang w:val="en-US"/>
        </w:rPr>
        <w:t xml:space="preserve"> </w:t>
      </w:r>
      <w:r w:rsidR="00183CC1" w:rsidRPr="00B270C0">
        <w:rPr>
          <w:rFonts w:ascii="Courier New" w:hAnsi="Courier New" w:cs="Courier New"/>
          <w:sz w:val="18"/>
          <w:szCs w:val="18"/>
          <w:lang w:val="en-US"/>
        </w:rPr>
        <w:t>=</w:t>
      </w:r>
      <w:r w:rsidRPr="00B270C0">
        <w:rPr>
          <w:rFonts w:ascii="Courier New" w:hAnsi="Courier New" w:cs="Courier New"/>
          <w:sz w:val="18"/>
          <w:szCs w:val="18"/>
          <w:lang w:val="en-US"/>
        </w:rPr>
        <w:t xml:space="preserve"> </w:t>
      </w:r>
      <w:r w:rsidR="00183CC1" w:rsidRPr="00B270C0">
        <w:rPr>
          <w:rFonts w:ascii="Courier New" w:hAnsi="Courier New" w:cs="Courier New"/>
          <w:sz w:val="18"/>
          <w:szCs w:val="18"/>
          <w:lang w:val="en-US"/>
        </w:rPr>
        <w:t>298</w:t>
      </w:r>
      <w:r w:rsidRPr="00B270C0">
        <w:rPr>
          <w:rFonts w:ascii="Courier New" w:hAnsi="Courier New" w:cs="Courier New"/>
          <w:sz w:val="18"/>
          <w:szCs w:val="18"/>
          <w:lang w:val="en-US"/>
        </w:rPr>
        <w:t>.15</w:t>
      </w:r>
      <w:r w:rsidR="00183CC1" w:rsidRPr="00B270C0">
        <w:rPr>
          <w:rFonts w:ascii="Courier New" w:hAnsi="Courier New" w:cs="Courier New"/>
          <w:sz w:val="18"/>
          <w:szCs w:val="18"/>
          <w:lang w:val="en-US"/>
        </w:rPr>
        <w:t>);</w:t>
      </w:r>
    </w:p>
    <w:p w14:paraId="585A168C" w14:textId="15C58F25"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br/>
      </w:r>
      <w:proofErr w:type="spell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 </w:t>
      </w:r>
      <w:proofErr w:type="spellStart"/>
      <w:r w:rsidRPr="001A70DF">
        <w:rPr>
          <w:rFonts w:ascii="Courier New" w:hAnsi="Courier New" w:cs="Courier New"/>
          <w:b/>
          <w:bCs/>
          <w:sz w:val="18"/>
          <w:szCs w:val="18"/>
          <w:lang w:val="en-US"/>
        </w:rPr>
        <w:t>heatingSolution</w:t>
      </w:r>
      <w:proofErr w:type="spellEnd"/>
      <w:r w:rsidRPr="00B270C0">
        <w:rPr>
          <w:rFonts w:ascii="Courier New" w:hAnsi="Courier New" w:cs="Courier New"/>
          <w:sz w:val="18"/>
          <w:szCs w:val="18"/>
          <w:lang w:val="en-US"/>
        </w:rPr>
        <w:t xml:space="preserve"> = </w:t>
      </w:r>
    </w:p>
    <w:p w14:paraId="443A22DA" w14:textId="4A63E94E"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color w:val="FF0000"/>
          <w:sz w:val="18"/>
          <w:szCs w:val="18"/>
          <w:lang w:val="en-US"/>
        </w:rPr>
        <w:t xml:space="preserve">  </w:t>
      </w:r>
      <w:proofErr w:type="spellStart"/>
      <w:proofErr w:type="gramStart"/>
      <w:r w:rsidRPr="00B270C0">
        <w:rPr>
          <w:rFonts w:ascii="Courier New" w:hAnsi="Courier New" w:cs="Courier New"/>
          <w:color w:val="FF0000"/>
          <w:sz w:val="18"/>
          <w:szCs w:val="18"/>
          <w:lang w:val="en-US"/>
        </w:rPr>
        <w:t>SolutionState</w:t>
      </w:r>
      <w:proofErr w:type="spellEnd"/>
      <w:r w:rsidRPr="00B270C0">
        <w:rPr>
          <w:rFonts w:ascii="Courier New" w:hAnsi="Courier New" w:cs="Courier New"/>
          <w:sz w:val="18"/>
          <w:szCs w:val="18"/>
          <w:lang w:val="en-US"/>
        </w:rPr>
        <w:t>(</w:t>
      </w:r>
      <w:proofErr w:type="gramEnd"/>
      <w:r w:rsidRPr="00B270C0">
        <w:rPr>
          <w:rFonts w:ascii="Courier New" w:hAnsi="Courier New" w:cs="Courier New"/>
          <w:sz w:val="18"/>
          <w:szCs w:val="18"/>
          <w:lang w:val="en-US"/>
        </w:rPr>
        <w:t>phase</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Phase.Gas</w:t>
      </w:r>
      <w:proofErr w:type="spellEnd"/>
      <w:r w:rsidRPr="00B270C0">
        <w:rPr>
          <w:rFonts w:ascii="Courier New" w:hAnsi="Courier New" w:cs="Courier New"/>
          <w:sz w:val="18"/>
          <w:szCs w:val="18"/>
          <w:lang w:val="en-US"/>
        </w:rPr>
        <w:t>,</w:t>
      </w:r>
    </w:p>
    <w:p w14:paraId="21691BBE" w14:textId="1BAB4F1B"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 xml:space="preserve">                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273.15+time);</w:t>
      </w:r>
    </w:p>
    <w:p w14:paraId="7B2ADD09" w14:textId="77777777" w:rsidR="00C41AE1" w:rsidRPr="00B270C0" w:rsidRDefault="00C41AE1" w:rsidP="00660449">
      <w:pPr>
        <w:pStyle w:val="NormalWeb"/>
        <w:spacing w:before="0" w:beforeAutospacing="0" w:after="0" w:afterAutospacing="0"/>
        <w:rPr>
          <w:rFonts w:ascii="Segoe UI" w:hAnsi="Segoe UI" w:cs="Segoe UI"/>
          <w:sz w:val="18"/>
          <w:szCs w:val="18"/>
          <w:lang w:val="en-US"/>
        </w:rPr>
      </w:pPr>
    </w:p>
    <w:p w14:paraId="5B898B02" w14:textId="288C5242" w:rsidR="009C43CD" w:rsidRPr="00B270C0" w:rsidRDefault="004C5074" w:rsidP="00B8235E">
      <w:pPr>
        <w:pStyle w:val="Heading1"/>
        <w:spacing w:after="80"/>
        <w:ind w:left="414" w:hanging="431"/>
        <w:rPr>
          <w:rFonts w:ascii="Times New Roman" w:hAnsi="Times New Roman" w:cs="Times New Roman"/>
          <w:b/>
          <w:bCs/>
          <w:lang w:val="en-US"/>
        </w:rPr>
      </w:pPr>
      <w:r w:rsidRPr="00B270C0">
        <w:rPr>
          <w:rFonts w:ascii="Times New Roman" w:hAnsi="Times New Roman" w:cs="Times New Roman"/>
          <w:b/>
          <w:bCs/>
          <w:lang w:val="en-US"/>
        </w:rPr>
        <w:t>Properties</w:t>
      </w:r>
      <w:r w:rsidR="008636B1" w:rsidRPr="00B270C0">
        <w:rPr>
          <w:rFonts w:ascii="Times New Roman" w:hAnsi="Times New Roman" w:cs="Times New Roman"/>
          <w:b/>
          <w:bCs/>
          <w:lang w:val="en-US"/>
        </w:rPr>
        <w:t xml:space="preserve"> of chemical process</w:t>
      </w:r>
      <w:r w:rsidR="00DA1F1F">
        <w:rPr>
          <w:rFonts w:ascii="Times New Roman" w:hAnsi="Times New Roman" w:cs="Times New Roman"/>
          <w:b/>
          <w:bCs/>
          <w:lang w:val="en-US"/>
        </w:rPr>
        <w:t>es</w:t>
      </w:r>
    </w:p>
    <w:p w14:paraId="18ADD6B5" w14:textId="4DF01662" w:rsidR="00183CC1" w:rsidRPr="00B270C0" w:rsidRDefault="00BE303F">
      <w:pPr>
        <w:spacing w:after="236"/>
        <w:ind w:left="-5"/>
        <w:rPr>
          <w:rFonts w:ascii="Times New Roman" w:hAnsi="Times New Roman" w:cs="Times New Roman"/>
        </w:rPr>
      </w:pPr>
      <w:r>
        <w:rPr>
          <w:rFonts w:ascii="Times New Roman" w:hAnsi="Times New Roman" w:cs="Times New Roman"/>
        </w:rPr>
        <w:t xml:space="preserve">Each process has different properties (e.g. dissociation coefficient, free Gibbs energy or free </w:t>
      </w:r>
      <w:proofErr w:type="gramStart"/>
      <w:r>
        <w:rPr>
          <w:rFonts w:ascii="Times New Roman" w:hAnsi="Times New Roman" w:cs="Times New Roman"/>
        </w:rPr>
        <w:t>enthalpy)  in</w:t>
      </w:r>
      <w:proofErr w:type="gramEnd"/>
      <w:r>
        <w:rPr>
          <w:rFonts w:ascii="Times New Roman" w:hAnsi="Times New Roman" w:cs="Times New Roman"/>
        </w:rPr>
        <w:t xml:space="preserve"> dependence on its definition and</w:t>
      </w:r>
      <w:r w:rsidR="0034357F">
        <w:rPr>
          <w:rFonts w:ascii="Times New Roman" w:hAnsi="Times New Roman" w:cs="Times New Roman"/>
        </w:rPr>
        <w:t xml:space="preserve"> </w:t>
      </w:r>
      <w:r>
        <w:rPr>
          <w:rFonts w:ascii="Times New Roman" w:hAnsi="Times New Roman" w:cs="Times New Roman"/>
        </w:rPr>
        <w:t xml:space="preserve">on current state of </w:t>
      </w:r>
      <w:r w:rsidR="00183CC1" w:rsidRPr="00B270C0">
        <w:rPr>
          <w:rFonts w:ascii="Times New Roman" w:hAnsi="Times New Roman" w:cs="Times New Roman"/>
        </w:rPr>
        <w:lastRenderedPageBreak/>
        <w:t>chemical solution</w:t>
      </w:r>
      <w:r>
        <w:rPr>
          <w:rFonts w:ascii="Times New Roman" w:hAnsi="Times New Roman" w:cs="Times New Roman"/>
        </w:rPr>
        <w:t xml:space="preserve"> (e.g. temperature, pressure, …)</w:t>
      </w:r>
      <w:r w:rsidR="00183CC1" w:rsidRPr="00B270C0">
        <w:rPr>
          <w:rFonts w:ascii="Times New Roman" w:hAnsi="Times New Roman" w:cs="Times New Roman"/>
        </w:rPr>
        <w:t>.</w:t>
      </w:r>
      <w:r>
        <w:rPr>
          <w:rFonts w:ascii="Times New Roman" w:hAnsi="Times New Roman" w:cs="Times New Roman"/>
        </w:rPr>
        <w:t xml:space="preserve"> </w:t>
      </w:r>
      <w:r w:rsidR="00DA1F1F">
        <w:rPr>
          <w:rFonts w:ascii="Times New Roman" w:hAnsi="Times New Roman" w:cs="Times New Roman"/>
        </w:rPr>
        <w:t>The u</w:t>
      </w:r>
      <w:r w:rsidR="00660449" w:rsidRPr="00B270C0">
        <w:rPr>
          <w:rFonts w:ascii="Times New Roman" w:hAnsi="Times New Roman" w:cs="Times New Roman"/>
        </w:rPr>
        <w:t>ser need</w:t>
      </w:r>
      <w:r w:rsidR="00DA1F1F">
        <w:rPr>
          <w:rFonts w:ascii="Times New Roman" w:hAnsi="Times New Roman" w:cs="Times New Roman"/>
        </w:rPr>
        <w:t>s</w:t>
      </w:r>
      <w:r w:rsidR="00660449" w:rsidRPr="00B270C0">
        <w:rPr>
          <w:rFonts w:ascii="Times New Roman" w:hAnsi="Times New Roman" w:cs="Times New Roman"/>
        </w:rPr>
        <w:t xml:space="preserve"> to connect </w:t>
      </w:r>
      <w:r w:rsidR="00DA1F1F">
        <w:rPr>
          <w:rFonts w:ascii="Times New Roman" w:hAnsi="Times New Roman" w:cs="Times New Roman"/>
        </w:rPr>
        <w:t xml:space="preserve">the </w:t>
      </w:r>
      <w:r w:rsidR="00660449" w:rsidRPr="00B270C0">
        <w:rPr>
          <w:rFonts w:ascii="Times New Roman" w:hAnsi="Times New Roman" w:cs="Times New Roman"/>
        </w:rPr>
        <w:t xml:space="preserve">substance definition and solution to model </w:t>
      </w:r>
      <w:proofErr w:type="spellStart"/>
      <w:proofErr w:type="gramStart"/>
      <w:r w:rsidR="00660449" w:rsidRPr="00B270C0">
        <w:rPr>
          <w:rFonts w:ascii="Times New Roman" w:hAnsi="Times New Roman" w:cs="Times New Roman"/>
        </w:rPr>
        <w:t>Chemical.Interfaces.ProcessProperties</w:t>
      </w:r>
      <w:proofErr w:type="spellEnd"/>
      <w:proofErr w:type="gramEnd"/>
      <w:r w:rsidR="00660449" w:rsidRPr="00B270C0">
        <w:rPr>
          <w:rFonts w:ascii="Times New Roman" w:hAnsi="Times New Roman" w:cs="Times New Roman"/>
        </w:rPr>
        <w:t xml:space="preserve"> to </w:t>
      </w:r>
      <w:r w:rsidR="0034357F">
        <w:rPr>
          <w:rFonts w:ascii="Times New Roman" w:hAnsi="Times New Roman" w:cs="Times New Roman"/>
        </w:rPr>
        <w:t xml:space="preserve">evaluate </w:t>
      </w:r>
      <w:r w:rsidR="00660449" w:rsidRPr="00B270C0">
        <w:rPr>
          <w:rFonts w:ascii="Times New Roman" w:hAnsi="Times New Roman" w:cs="Times New Roman"/>
        </w:rPr>
        <w:t>these properties.</w:t>
      </w:r>
    </w:p>
    <w:p w14:paraId="60129C05" w14:textId="76EABA3C" w:rsidR="00183CC1" w:rsidRPr="00B270C0" w:rsidRDefault="00183CC1" w:rsidP="00183CC1">
      <w:pPr>
        <w:spacing w:after="83" w:line="259" w:lineRule="auto"/>
        <w:ind w:left="1414" w:firstLine="0"/>
        <w:rPr>
          <w:rFonts w:ascii="Times New Roman" w:hAnsi="Times New Roman" w:cs="Times New Roman"/>
        </w:rPr>
      </w:pPr>
      <w:r w:rsidRPr="00B270C0">
        <w:rPr>
          <w:rFonts w:ascii="Times New Roman" w:hAnsi="Times New Roman" w:cs="Times New Roman"/>
          <w:b/>
          <w:bCs/>
          <w:sz w:val="19"/>
        </w:rPr>
        <w:t xml:space="preserve">Listing </w:t>
      </w:r>
      <w:r w:rsidR="00660449" w:rsidRPr="00B270C0">
        <w:rPr>
          <w:rFonts w:ascii="Times New Roman" w:hAnsi="Times New Roman" w:cs="Times New Roman"/>
          <w:b/>
          <w:bCs/>
          <w:sz w:val="19"/>
        </w:rPr>
        <w:t>3</w:t>
      </w:r>
      <w:r w:rsidRPr="00B270C0">
        <w:rPr>
          <w:rFonts w:ascii="Times New Roman" w:hAnsi="Times New Roman" w:cs="Times New Roman"/>
          <w:b/>
          <w:bCs/>
          <w:sz w:val="19"/>
        </w:rPr>
        <w:t>.</w:t>
      </w:r>
      <w:r w:rsidRPr="00B270C0">
        <w:rPr>
          <w:rFonts w:ascii="Times New Roman" w:hAnsi="Times New Roman" w:cs="Times New Roman"/>
          <w:sz w:val="19"/>
        </w:rPr>
        <w:t xml:space="preserve"> Example of </w:t>
      </w:r>
      <w:r w:rsidR="00660449" w:rsidRPr="00B270C0">
        <w:rPr>
          <w:rFonts w:ascii="Times New Roman" w:hAnsi="Times New Roman" w:cs="Times New Roman"/>
          <w:sz w:val="19"/>
        </w:rPr>
        <w:t>process properties</w:t>
      </w:r>
    </w:p>
    <w:p w14:paraId="44F8437C" w14:textId="20498321"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color w:val="0000FF"/>
          <w:sz w:val="18"/>
          <w:szCs w:val="18"/>
          <w:lang w:val="en-US"/>
        </w:rPr>
        <w:t>import </w:t>
      </w:r>
      <w:proofErr w:type="spellStart"/>
      <w:r w:rsidRPr="00B270C0">
        <w:rPr>
          <w:rFonts w:ascii="Courier New" w:hAnsi="Courier New" w:cs="Courier New"/>
          <w:color w:val="FF0000"/>
          <w:sz w:val="18"/>
          <w:szCs w:val="18"/>
          <w:lang w:val="en-US"/>
        </w:rPr>
        <w:t>Interfaces.</w:t>
      </w:r>
      <w:r w:rsidR="00660449"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w:t>
      </w:r>
    </w:p>
    <w:p w14:paraId="0F44C202" w14:textId="5E2ED485"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070A9427" w14:textId="4BE4B487" w:rsidR="00660449" w:rsidRPr="00B270C0" w:rsidRDefault="00660449" w:rsidP="00660449">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O2_dissolving_</w:t>
      </w:r>
      <w:r w:rsidR="00FA3D3A" w:rsidRPr="001A70DF">
        <w:rPr>
          <w:rFonts w:ascii="Courier New" w:hAnsi="Courier New" w:cs="Courier New"/>
          <w:b/>
          <w:bCs/>
          <w:sz w:val="18"/>
          <w:szCs w:val="18"/>
          <w:lang w:val="en-US"/>
        </w:rPr>
        <w:t>props</w:t>
      </w:r>
    </w:p>
    <w:p w14:paraId="3BE24FF2" w14:textId="25E9B47F" w:rsidR="00660449" w:rsidRPr="00B270C0" w:rsidRDefault="00660449" w:rsidP="00660449">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proofErr w:type="gramStart"/>
      <w:r w:rsidRPr="00B270C0">
        <w:rPr>
          <w:rFonts w:ascii="Courier New" w:hAnsi="Courier New" w:cs="Courier New"/>
          <w:color w:val="000000"/>
          <w:sz w:val="18"/>
          <w:szCs w:val="18"/>
          <w:lang w:val="en-US"/>
        </w:rPr>
        <w:t>processData</w:t>
      </w:r>
      <w:proofErr w:type="spellEnd"/>
      <w:r w:rsidRPr="00B270C0">
        <w:rPr>
          <w:rFonts w:ascii="Courier New" w:hAnsi="Courier New" w:cs="Courier New"/>
          <w:color w:val="000000"/>
          <w:sz w:val="18"/>
          <w:szCs w:val="18"/>
          <w:lang w:val="en-US"/>
        </w:rPr>
        <w:t>(</w:t>
      </w:r>
      <w:proofErr w:type="gramEnd"/>
      <w:r w:rsidRPr="00B270C0">
        <w:rPr>
          <w:rFonts w:ascii="Courier New" w:hAnsi="Courier New" w:cs="Courier New"/>
          <w:color w:val="000000"/>
          <w:sz w:val="18"/>
          <w:szCs w:val="18"/>
          <w:lang w:val="en-US"/>
        </w:rPr>
        <w:t>0.0013,-1500*R)</w:t>
      </w:r>
      <w:r w:rsidRPr="00B270C0">
        <w:rPr>
          <w:rFonts w:ascii="Courier New" w:hAnsi="Courier New" w:cs="Courier New"/>
          <w:sz w:val="18"/>
          <w:szCs w:val="18"/>
          <w:lang w:val="en-US"/>
        </w:rPr>
        <w:t>, </w:t>
      </w:r>
    </w:p>
    <w:p w14:paraId="7421BE18" w14:textId="4A19AA4E" w:rsidR="00660449" w:rsidRPr="00B270C0" w:rsidRDefault="00660449" w:rsidP="00660449">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459BDA18" w14:textId="77777777" w:rsidR="00660449" w:rsidRPr="00B270C0" w:rsidRDefault="00660449" w:rsidP="00183CC1">
      <w:pPr>
        <w:pStyle w:val="NormalWeb"/>
        <w:spacing w:before="0" w:beforeAutospacing="0" w:after="0" w:afterAutospacing="0"/>
        <w:rPr>
          <w:rFonts w:ascii="Courier New" w:hAnsi="Courier New" w:cs="Courier New"/>
          <w:color w:val="000000"/>
          <w:sz w:val="18"/>
          <w:szCs w:val="18"/>
          <w:lang w:val="en-US"/>
        </w:rPr>
      </w:pPr>
    </w:p>
    <w:p w14:paraId="28A0C3C4" w14:textId="32BC4F48" w:rsidR="00183CC1" w:rsidRPr="00B270C0" w:rsidRDefault="00183CC1" w:rsidP="00183CC1">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H2O_formation_prop</w:t>
      </w:r>
      <w:r w:rsidR="00FA3D3A" w:rsidRPr="001A70DF">
        <w:rPr>
          <w:rFonts w:ascii="Courier New" w:hAnsi="Courier New" w:cs="Courier New"/>
          <w:b/>
          <w:bCs/>
          <w:sz w:val="18"/>
          <w:szCs w:val="18"/>
          <w:lang w:val="en-US"/>
        </w:rPr>
        <w:t>s</w:t>
      </w:r>
    </w:p>
    <w:p w14:paraId="63921B01" w14:textId="5B651EB2" w:rsidR="00183CC1" w:rsidRPr="00B270C0" w:rsidRDefault="00183CC1" w:rsidP="00183CC1">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H2O_formation, </w:t>
      </w:r>
    </w:p>
    <w:p w14:paraId="5FB621A8" w14:textId="0DDD2F20" w:rsidR="00183CC1" w:rsidRPr="00B270C0" w:rsidRDefault="00183CC1" w:rsidP="00183CC1">
      <w:pPr>
        <w:pStyle w:val="NormalWeb"/>
        <w:spacing w:before="0" w:beforeAutospacing="0" w:after="0" w:afterAutospacing="0"/>
        <w:rPr>
          <w:rFonts w:ascii="Segoe UI" w:hAnsi="Segoe UI" w:cs="Segoe UI"/>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00660449"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56AE6FA0" w14:textId="113F25B1" w:rsidR="00183CC1" w:rsidRPr="00B270C0" w:rsidRDefault="00183CC1" w:rsidP="00183CC1">
      <w:pPr>
        <w:pStyle w:val="NormalWeb"/>
        <w:spacing w:before="0" w:beforeAutospacing="0" w:after="0" w:afterAutospacing="0"/>
        <w:rPr>
          <w:rFonts w:ascii="Courier New" w:hAnsi="Courier New" w:cs="Courier New"/>
          <w:color w:val="000000"/>
          <w:sz w:val="18"/>
          <w:szCs w:val="18"/>
          <w:lang w:val="en-US"/>
        </w:rPr>
      </w:pPr>
    </w:p>
    <w:p w14:paraId="76788514" w14:textId="3E36EE3B" w:rsidR="00536C9D" w:rsidRPr="00B270C0" w:rsidRDefault="00536C9D" w:rsidP="00536C9D">
      <w:pPr>
        <w:pStyle w:val="NormalWeb"/>
        <w:spacing w:before="0" w:beforeAutospacing="0" w:after="0" w:afterAutospacing="0"/>
        <w:rPr>
          <w:rFonts w:ascii="Courier New" w:hAnsi="Courier New" w:cs="Courier New"/>
          <w:sz w:val="18"/>
          <w:szCs w:val="18"/>
          <w:lang w:val="en-US"/>
        </w:rPr>
      </w:pPr>
      <w:proofErr w:type="spellStart"/>
      <w:r w:rsidRPr="00B270C0">
        <w:rPr>
          <w:rFonts w:ascii="Courier New" w:hAnsi="Courier New" w:cs="Courier New"/>
          <w:color w:val="FF0000"/>
          <w:sz w:val="18"/>
          <w:szCs w:val="18"/>
          <w:lang w:val="en-US"/>
        </w:rPr>
        <w:t>ProcessProperties</w:t>
      </w:r>
      <w:proofErr w:type="spellEnd"/>
      <w:r w:rsidRPr="00B270C0">
        <w:rPr>
          <w:rFonts w:ascii="Courier New" w:hAnsi="Courier New" w:cs="Courier New"/>
          <w:sz w:val="18"/>
          <w:szCs w:val="18"/>
          <w:lang w:val="en-US"/>
        </w:rPr>
        <w:t> </w:t>
      </w:r>
      <w:r w:rsidRPr="001A70DF">
        <w:rPr>
          <w:rFonts w:ascii="Courier New" w:hAnsi="Courier New" w:cs="Courier New"/>
          <w:b/>
          <w:bCs/>
          <w:sz w:val="18"/>
          <w:szCs w:val="18"/>
          <w:lang w:val="en-US"/>
        </w:rPr>
        <w:t>H2O_vaporization</w:t>
      </w:r>
      <w:r w:rsidR="00FA3D3A" w:rsidRPr="001A70DF">
        <w:rPr>
          <w:rFonts w:ascii="Courier New" w:hAnsi="Courier New" w:cs="Courier New"/>
          <w:b/>
          <w:bCs/>
          <w:sz w:val="18"/>
          <w:szCs w:val="18"/>
          <w:lang w:val="en-US"/>
        </w:rPr>
        <w:t>_props</w:t>
      </w:r>
    </w:p>
    <w:p w14:paraId="08964EF9" w14:textId="0158CA0A" w:rsidR="00536C9D" w:rsidRPr="00B270C0" w:rsidRDefault="00536C9D" w:rsidP="00536C9D">
      <w:pPr>
        <w:pStyle w:val="NormalWeb"/>
        <w:spacing w:before="0" w:beforeAutospacing="0" w:after="0" w:afterAutospacing="0"/>
        <w:rPr>
          <w:rFonts w:ascii="Courier New" w:hAnsi="Courier New" w:cs="Courier New"/>
          <w:sz w:val="18"/>
          <w:szCs w:val="18"/>
          <w:lang w:val="en-US"/>
        </w:rPr>
      </w:pPr>
      <w:r w:rsidRPr="00B270C0">
        <w:rPr>
          <w:rFonts w:ascii="Courier New" w:hAnsi="Courier New" w:cs="Courier New"/>
          <w:sz w:val="18"/>
          <w:szCs w:val="18"/>
          <w:lang w:val="en-US"/>
        </w:rPr>
        <w:t>(definition</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Gas.H2O</w:t>
      </w:r>
      <w:r w:rsidR="00214637" w:rsidRPr="00B270C0">
        <w:rPr>
          <w:rFonts w:ascii="Courier New" w:hAnsi="Courier New" w:cs="Courier New"/>
          <w:sz w:val="18"/>
          <w:szCs w:val="18"/>
          <w:lang w:val="en-US"/>
        </w:rPr>
        <w:t xml:space="preserve"> - Liquid.H2O</w:t>
      </w:r>
      <w:r w:rsidRPr="00B270C0">
        <w:rPr>
          <w:rFonts w:ascii="Courier New" w:hAnsi="Courier New" w:cs="Courier New"/>
          <w:sz w:val="18"/>
          <w:szCs w:val="18"/>
          <w:lang w:val="en-US"/>
        </w:rPr>
        <w:t>, </w:t>
      </w:r>
    </w:p>
    <w:p w14:paraId="3E959FB0" w14:textId="4BE45B9D" w:rsidR="00536C9D" w:rsidRPr="00B270C0" w:rsidRDefault="00536C9D" w:rsidP="00536C9D">
      <w:pPr>
        <w:pStyle w:val="NormalWeb"/>
        <w:spacing w:before="0" w:beforeAutospacing="0" w:after="0" w:afterAutospacing="0"/>
        <w:rPr>
          <w:rFonts w:ascii="Courier New" w:hAnsi="Courier New" w:cs="Courier New"/>
          <w:color w:val="000000"/>
          <w:sz w:val="18"/>
          <w:szCs w:val="18"/>
          <w:lang w:val="en-US"/>
        </w:rPr>
      </w:pPr>
      <w:r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solutionState</w:t>
      </w:r>
      <w:proofErr w:type="spellEnd"/>
      <w:r w:rsidR="00214637" w:rsidRPr="00B270C0">
        <w:rPr>
          <w:rFonts w:ascii="Courier New" w:hAnsi="Courier New" w:cs="Courier New"/>
          <w:sz w:val="18"/>
          <w:szCs w:val="18"/>
          <w:lang w:val="en-US"/>
        </w:rPr>
        <w:t xml:space="preserve"> </w:t>
      </w:r>
      <w:r w:rsidRPr="00B270C0">
        <w:rPr>
          <w:rFonts w:ascii="Courier New" w:hAnsi="Courier New" w:cs="Courier New"/>
          <w:sz w:val="18"/>
          <w:szCs w:val="18"/>
          <w:lang w:val="en-US"/>
        </w:rPr>
        <w:t>=</w:t>
      </w:r>
      <w:r w:rsidR="00214637" w:rsidRPr="00B270C0">
        <w:rPr>
          <w:rFonts w:ascii="Courier New" w:hAnsi="Courier New" w:cs="Courier New"/>
          <w:sz w:val="18"/>
          <w:szCs w:val="18"/>
          <w:lang w:val="en-US"/>
        </w:rPr>
        <w:t xml:space="preserve"> </w:t>
      </w:r>
      <w:proofErr w:type="spellStart"/>
      <w:r w:rsidRPr="00B270C0">
        <w:rPr>
          <w:rFonts w:ascii="Courier New" w:hAnsi="Courier New" w:cs="Courier New"/>
          <w:sz w:val="18"/>
          <w:szCs w:val="18"/>
          <w:lang w:val="en-US"/>
        </w:rPr>
        <w:t>heatingSolution</w:t>
      </w:r>
      <w:proofErr w:type="spellEnd"/>
      <w:r w:rsidRPr="00B270C0">
        <w:rPr>
          <w:rFonts w:ascii="Courier New" w:hAnsi="Courier New" w:cs="Courier New"/>
          <w:sz w:val="18"/>
          <w:szCs w:val="18"/>
          <w:lang w:val="en-US"/>
        </w:rPr>
        <w:t>);</w:t>
      </w:r>
    </w:p>
    <w:p w14:paraId="087DB8F6" w14:textId="7B49BE86" w:rsidR="00FC3740" w:rsidRDefault="00C41AE1" w:rsidP="00FC3740">
      <w:pPr>
        <w:spacing w:after="236"/>
        <w:ind w:left="-5"/>
        <w:rPr>
          <w:rFonts w:ascii="Times New Roman" w:hAnsi="Times New Roman" w:cs="Times New Roman"/>
        </w:rPr>
      </w:pPr>
      <w:r w:rsidRPr="00B270C0">
        <w:rPr>
          <w:rFonts w:ascii="Times New Roman" w:hAnsi="Times New Roman" w:cs="Times New Roman"/>
        </w:rPr>
        <w:t xml:space="preserve">After </w:t>
      </w:r>
      <w:r w:rsidR="00DA1F1F">
        <w:rPr>
          <w:rFonts w:ascii="Times New Roman" w:hAnsi="Times New Roman" w:cs="Times New Roman"/>
        </w:rPr>
        <w:t>having run</w:t>
      </w:r>
      <w:r w:rsidRPr="00B270C0">
        <w:rPr>
          <w:rFonts w:ascii="Times New Roman" w:hAnsi="Times New Roman" w:cs="Times New Roman"/>
        </w:rPr>
        <w:t xml:space="preserve"> the simulation </w:t>
      </w:r>
      <w:r w:rsidR="00DA1F1F">
        <w:rPr>
          <w:rFonts w:ascii="Times New Roman" w:hAnsi="Times New Roman" w:cs="Times New Roman"/>
        </w:rPr>
        <w:t>for</w:t>
      </w:r>
      <w:r w:rsidR="0034357F">
        <w:rPr>
          <w:rFonts w:ascii="Times New Roman" w:hAnsi="Times New Roman" w:cs="Times New Roman"/>
        </w:rPr>
        <w:t xml:space="preserve"> </w:t>
      </w:r>
      <w:r w:rsidRPr="00B270C0">
        <w:rPr>
          <w:rFonts w:ascii="Times New Roman" w:hAnsi="Times New Roman" w:cs="Times New Roman"/>
        </w:rPr>
        <w:t>100</w:t>
      </w:r>
      <w:r w:rsidR="0034357F">
        <w:rPr>
          <w:rFonts w:ascii="Times New Roman" w:hAnsi="Times New Roman" w:cs="Times New Roman"/>
        </w:rPr>
        <w:t xml:space="preserve"> </w:t>
      </w:r>
      <w:r w:rsidRPr="00B270C0">
        <w:rPr>
          <w:rFonts w:ascii="Times New Roman" w:hAnsi="Times New Roman" w:cs="Times New Roman"/>
        </w:rPr>
        <w:t>s</w:t>
      </w:r>
      <w:r w:rsidR="0034357F">
        <w:rPr>
          <w:rFonts w:ascii="Times New Roman" w:hAnsi="Times New Roman" w:cs="Times New Roman"/>
        </w:rPr>
        <w:t>econds</w:t>
      </w:r>
      <w:r w:rsidR="00DA1F1F">
        <w:rPr>
          <w:rFonts w:ascii="Times New Roman" w:hAnsi="Times New Roman" w:cs="Times New Roman"/>
        </w:rPr>
        <w:t>,</w:t>
      </w:r>
      <w:r w:rsidRPr="00B270C0">
        <w:rPr>
          <w:rFonts w:ascii="Times New Roman" w:hAnsi="Times New Roman" w:cs="Times New Roman"/>
        </w:rPr>
        <w:t xml:space="preserve"> the temperature of</w:t>
      </w:r>
      <w:r w:rsidR="00DA1F1F">
        <w:rPr>
          <w:rFonts w:ascii="Times New Roman" w:hAnsi="Times New Roman" w:cs="Times New Roman"/>
        </w:rPr>
        <w:t xml:space="preserve"> the</w:t>
      </w:r>
      <w:r w:rsidRPr="00B270C0">
        <w:rPr>
          <w:rFonts w:ascii="Times New Roman" w:hAnsi="Times New Roman" w:cs="Times New Roman"/>
        </w:rPr>
        <w:t xml:space="preserve"> solution change</w:t>
      </w:r>
      <w:r w:rsidR="00DA1F1F">
        <w:rPr>
          <w:rFonts w:ascii="Times New Roman" w:hAnsi="Times New Roman" w:cs="Times New Roman"/>
        </w:rPr>
        <w:t>d</w:t>
      </w:r>
      <w:r w:rsidRPr="00B270C0">
        <w:rPr>
          <w:rFonts w:ascii="Times New Roman" w:hAnsi="Times New Roman" w:cs="Times New Roman"/>
        </w:rPr>
        <w:t xml:space="preserve"> from 0°C to 100°C</w:t>
      </w:r>
      <w:r w:rsidR="00DA1F1F">
        <w:rPr>
          <w:rFonts w:ascii="Times New Roman" w:hAnsi="Times New Roman" w:cs="Times New Roman"/>
        </w:rPr>
        <w:t>,</w:t>
      </w:r>
      <w:r w:rsidRPr="00B270C0">
        <w:rPr>
          <w:rFonts w:ascii="Times New Roman" w:hAnsi="Times New Roman" w:cs="Times New Roman"/>
        </w:rPr>
        <w:t xml:space="preserve"> and we can see the recalculated properties </w:t>
      </w:r>
      <w:r w:rsidR="00DA1F1F">
        <w:rPr>
          <w:rFonts w:ascii="Times New Roman" w:hAnsi="Times New Roman" w:cs="Times New Roman"/>
        </w:rPr>
        <w:t xml:space="preserve">that resulted from this temperature </w:t>
      </w:r>
      <w:proofErr w:type="gramStart"/>
      <w:r w:rsidR="00DA1F1F">
        <w:rPr>
          <w:rFonts w:ascii="Times New Roman" w:hAnsi="Times New Roman" w:cs="Times New Roman"/>
        </w:rPr>
        <w:t>change</w:t>
      </w:r>
      <w:r w:rsidRPr="00B270C0">
        <w:rPr>
          <w:rFonts w:ascii="Times New Roman" w:hAnsi="Times New Roman" w:cs="Times New Roman"/>
        </w:rPr>
        <w:t xml:space="preserve"> </w:t>
      </w:r>
      <w:r w:rsidR="00E06254" w:rsidRPr="00B270C0">
        <w:rPr>
          <w:rFonts w:ascii="Times New Roman" w:hAnsi="Times New Roman" w:cs="Times New Roman"/>
        </w:rPr>
        <w:t xml:space="preserve"> e.g.</w:t>
      </w:r>
      <w:proofErr w:type="gramEnd"/>
      <w:r w:rsidR="00E06254" w:rsidRPr="00B270C0">
        <w:rPr>
          <w:rFonts w:ascii="Times New Roman" w:hAnsi="Times New Roman" w:cs="Times New Roman"/>
        </w:rPr>
        <w:t xml:space="preserve"> dissociation constants (Henry’s coefficient), free Gibbs energy change of reaction or consumed heat by process (</w:t>
      </w:r>
      <w:r w:rsidR="00C87D45" w:rsidRPr="00B270C0">
        <w:rPr>
          <w:rFonts w:ascii="Times New Roman" w:hAnsi="Times New Roman" w:cs="Times New Roman"/>
        </w:rPr>
        <w:t>free enthalpy change</w:t>
      </w:r>
      <w:r w:rsidR="00E06254" w:rsidRPr="00B270C0">
        <w:rPr>
          <w:rFonts w:ascii="Times New Roman" w:hAnsi="Times New Roman" w:cs="Times New Roman"/>
        </w:rPr>
        <w:t>)</w:t>
      </w:r>
      <w:r w:rsidR="00C87D45" w:rsidRPr="00B270C0">
        <w:rPr>
          <w:rFonts w:ascii="Times New Roman" w:hAnsi="Times New Roman" w:cs="Times New Roman"/>
        </w:rPr>
        <w:t xml:space="preserve"> – e.g. </w:t>
      </w:r>
      <w:r w:rsidR="00C87D45" w:rsidRPr="00B270C0">
        <w:rPr>
          <w:rFonts w:ascii="Times New Roman" w:hAnsi="Times New Roman" w:cs="Times New Roman"/>
        </w:rPr>
        <w:fldChar w:fldCharType="begin"/>
      </w:r>
      <w:r w:rsidR="00C87D45" w:rsidRPr="00B270C0">
        <w:rPr>
          <w:rFonts w:ascii="Times New Roman" w:hAnsi="Times New Roman" w:cs="Times New Roman"/>
        </w:rPr>
        <w:instrText xml:space="preserve"> REF _Ref195540379 \h  \* MERGEFORMAT </w:instrText>
      </w:r>
      <w:r w:rsidR="00C87D45" w:rsidRPr="00B270C0">
        <w:rPr>
          <w:rFonts w:ascii="Times New Roman" w:hAnsi="Times New Roman" w:cs="Times New Roman"/>
        </w:rPr>
      </w:r>
      <w:r w:rsidR="00C87D45" w:rsidRPr="00B270C0">
        <w:rPr>
          <w:rFonts w:ascii="Times New Roman" w:hAnsi="Times New Roman" w:cs="Times New Roman"/>
        </w:rPr>
        <w:fldChar w:fldCharType="separate"/>
      </w:r>
      <w:r w:rsidR="00FC3740" w:rsidRPr="00B270C0">
        <w:rPr>
          <w:rFonts w:ascii="Times New Roman" w:hAnsi="Times New Roman" w:cs="Times New Roman"/>
          <w:b/>
          <w:bCs/>
          <w:color w:val="auto"/>
          <w:sz w:val="19"/>
          <w:szCs w:val="19"/>
        </w:rPr>
        <w:t>Figure</w:t>
      </w:r>
      <w:r w:rsidR="00FC3740" w:rsidRPr="00B270C0">
        <w:rPr>
          <w:rFonts w:ascii="Times New Roman" w:hAnsi="Times New Roman" w:cs="Times New Roman"/>
          <w:b/>
          <w:bCs/>
          <w:noProof/>
          <w:color w:val="auto"/>
          <w:sz w:val="19"/>
          <w:szCs w:val="19"/>
        </w:rPr>
        <w:t xml:space="preserve"> </w:t>
      </w:r>
      <w:r w:rsidR="00FC3740" w:rsidRPr="00FC3740">
        <w:rPr>
          <w:rFonts w:ascii="Times New Roman" w:hAnsi="Times New Roman" w:cs="Times New Roman"/>
          <w:color w:val="auto"/>
          <w:sz w:val="19"/>
          <w:szCs w:val="19"/>
        </w:rPr>
        <w:t>3</w:t>
      </w:r>
      <w:r w:rsidR="00FC3740" w:rsidRPr="00B270C0">
        <w:rPr>
          <w:rFonts w:ascii="Times New Roman" w:hAnsi="Times New Roman" w:cs="Times New Roman"/>
          <w:color w:val="auto"/>
          <w:sz w:val="19"/>
          <w:szCs w:val="19"/>
        </w:rPr>
        <w:t>, Example of process properties</w:t>
      </w:r>
      <w:r w:rsidR="00C87D45" w:rsidRPr="00B270C0">
        <w:rPr>
          <w:rFonts w:ascii="Times New Roman" w:hAnsi="Times New Roman" w:cs="Times New Roman"/>
        </w:rPr>
        <w:fldChar w:fldCharType="end"/>
      </w:r>
      <w:r w:rsidRPr="00B270C0">
        <w:rPr>
          <w:rFonts w:ascii="Times New Roman" w:hAnsi="Times New Roman" w:cs="Times New Roman"/>
        </w:rPr>
        <w:t>.</w:t>
      </w:r>
      <w:r w:rsidR="00E06254" w:rsidRPr="00B270C0">
        <w:rPr>
          <w:rFonts w:ascii="Times New Roman" w:hAnsi="Times New Roman" w:cs="Times New Roman"/>
        </w:rPr>
        <w:t xml:space="preserve"> </w:t>
      </w:r>
      <w:bookmarkStart w:id="3" w:name="_Ref195540379"/>
    </w:p>
    <w:p w14:paraId="024B4F55" w14:textId="04E4509A" w:rsidR="00C87D45" w:rsidRPr="00B270C0" w:rsidRDefault="00C87D45" w:rsidP="00FC3740">
      <w:pPr>
        <w:spacing w:after="236"/>
        <w:ind w:left="-5"/>
        <w:rPr>
          <w:rFonts w:ascii="Times New Roman" w:hAnsi="Times New Roman" w:cs="Times New Roman"/>
          <w:i/>
          <w:iCs/>
          <w:color w:val="auto"/>
          <w:sz w:val="19"/>
          <w:szCs w:val="19"/>
        </w:rPr>
      </w:pPr>
      <w:r w:rsidRPr="00B270C0">
        <w:rPr>
          <w:rFonts w:ascii="Times New Roman" w:hAnsi="Times New Roman" w:cs="Times New Roman"/>
          <w:b/>
          <w:bCs/>
          <w:color w:val="auto"/>
          <w:sz w:val="19"/>
          <w:szCs w:val="19"/>
        </w:rPr>
        <w:t xml:space="preserve">Figure </w:t>
      </w:r>
      <w:r w:rsidRPr="00B270C0">
        <w:rPr>
          <w:rFonts w:ascii="Times New Roman" w:hAnsi="Times New Roman" w:cs="Times New Roman"/>
          <w:b/>
          <w:bCs/>
          <w:i/>
          <w:iCs/>
          <w:color w:val="auto"/>
          <w:sz w:val="19"/>
          <w:szCs w:val="19"/>
        </w:rPr>
        <w:fldChar w:fldCharType="begin"/>
      </w:r>
      <w:r w:rsidRPr="00B270C0">
        <w:rPr>
          <w:rFonts w:ascii="Times New Roman" w:hAnsi="Times New Roman" w:cs="Times New Roman"/>
          <w:b/>
          <w:bCs/>
          <w:color w:val="auto"/>
          <w:sz w:val="19"/>
          <w:szCs w:val="19"/>
        </w:rPr>
        <w:instrText xml:space="preserve"> SEQ Figure \* ARABIC </w:instrText>
      </w:r>
      <w:r w:rsidRPr="00B270C0">
        <w:rPr>
          <w:rFonts w:ascii="Times New Roman" w:hAnsi="Times New Roman" w:cs="Times New Roman"/>
          <w:b/>
          <w:bCs/>
          <w:i/>
          <w:iCs/>
          <w:color w:val="auto"/>
          <w:sz w:val="19"/>
          <w:szCs w:val="19"/>
        </w:rPr>
        <w:fldChar w:fldCharType="separate"/>
      </w:r>
      <w:r w:rsidR="00FC3740">
        <w:rPr>
          <w:rFonts w:ascii="Times New Roman" w:hAnsi="Times New Roman" w:cs="Times New Roman"/>
          <w:b/>
          <w:bCs/>
          <w:noProof/>
          <w:color w:val="auto"/>
          <w:sz w:val="19"/>
          <w:szCs w:val="19"/>
        </w:rPr>
        <w:t>3</w:t>
      </w:r>
      <w:r w:rsidRPr="00B270C0">
        <w:rPr>
          <w:rFonts w:ascii="Times New Roman" w:hAnsi="Times New Roman" w:cs="Times New Roman"/>
          <w:b/>
          <w:bCs/>
          <w:i/>
          <w:iCs/>
          <w:color w:val="auto"/>
          <w:sz w:val="19"/>
          <w:szCs w:val="19"/>
        </w:rPr>
        <w:fldChar w:fldCharType="end"/>
      </w:r>
      <w:r w:rsidRPr="00B270C0">
        <w:rPr>
          <w:rFonts w:ascii="Times New Roman" w:hAnsi="Times New Roman" w:cs="Times New Roman"/>
          <w:color w:val="auto"/>
          <w:sz w:val="19"/>
          <w:szCs w:val="19"/>
        </w:rPr>
        <w:t>, Example of process properties</w:t>
      </w:r>
      <w:bookmarkEnd w:id="3"/>
    </w:p>
    <w:p w14:paraId="50E61643" w14:textId="3F4B2C71" w:rsidR="00214637" w:rsidRPr="00B270C0" w:rsidRDefault="00E06254">
      <w:pPr>
        <w:spacing w:after="236"/>
        <w:ind w:left="-5"/>
        <w:rPr>
          <w:rFonts w:ascii="Times New Roman" w:hAnsi="Times New Roman" w:cs="Times New Roman"/>
        </w:rPr>
      </w:pPr>
      <w:r w:rsidRPr="00B270C0">
        <w:rPr>
          <w:rFonts w:ascii="Times New Roman" w:hAnsi="Times New Roman" w:cs="Times New Roman"/>
          <w:noProof/>
        </w:rPr>
        <w:drawing>
          <wp:inline distT="0" distB="0" distL="0" distR="0" wp14:anchorId="41F4C27E" wp14:editId="68292D90">
            <wp:extent cx="3068955" cy="446532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68955" cy="4465320"/>
                    </a:xfrm>
                    <a:prstGeom prst="rect">
                      <a:avLst/>
                    </a:prstGeom>
                  </pic:spPr>
                </pic:pic>
              </a:graphicData>
            </a:graphic>
          </wp:inline>
        </w:drawing>
      </w:r>
    </w:p>
    <w:p w14:paraId="5B539759" w14:textId="2AD24216" w:rsidR="00C87D45" w:rsidRPr="00B270C0" w:rsidRDefault="001A70DF" w:rsidP="00C87D45">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C</w:t>
      </w:r>
      <w:r w:rsidR="001271D1">
        <w:rPr>
          <w:rFonts w:ascii="Times New Roman" w:hAnsi="Times New Roman" w:cs="Times New Roman"/>
          <w:b/>
          <w:bCs/>
          <w:lang w:val="en-US"/>
        </w:rPr>
        <w:t xml:space="preserve">hemical </w:t>
      </w:r>
      <w:r>
        <w:rPr>
          <w:rFonts w:ascii="Times New Roman" w:hAnsi="Times New Roman" w:cs="Times New Roman"/>
          <w:b/>
          <w:bCs/>
          <w:lang w:val="en-US"/>
        </w:rPr>
        <w:t xml:space="preserve">process </w:t>
      </w:r>
    </w:p>
    <w:p w14:paraId="09CAF641" w14:textId="26595768" w:rsidR="00C41AE1" w:rsidRDefault="001271D1" w:rsidP="00C87D45">
      <w:pPr>
        <w:spacing w:after="236"/>
        <w:ind w:left="-5"/>
        <w:rPr>
          <w:rFonts w:ascii="Times New Roman" w:hAnsi="Times New Roman" w:cs="Times New Roman"/>
        </w:rPr>
      </w:pPr>
      <w:r>
        <w:rPr>
          <w:rFonts w:ascii="Times New Roman" w:hAnsi="Times New Roman" w:cs="Times New Roman"/>
        </w:rPr>
        <w:t>To create</w:t>
      </w:r>
      <w:r w:rsidR="00DA1F1F">
        <w:rPr>
          <w:rFonts w:ascii="Times New Roman" w:hAnsi="Times New Roman" w:cs="Times New Roman"/>
        </w:rPr>
        <w:t xml:space="preserve"> a</w:t>
      </w:r>
      <w:r>
        <w:rPr>
          <w:rFonts w:ascii="Times New Roman" w:hAnsi="Times New Roman" w:cs="Times New Roman"/>
        </w:rPr>
        <w:t xml:space="preserve"> model of </w:t>
      </w:r>
      <w:r w:rsidR="00DA1F1F">
        <w:rPr>
          <w:rFonts w:ascii="Times New Roman" w:hAnsi="Times New Roman" w:cs="Times New Roman"/>
        </w:rPr>
        <w:t xml:space="preserve">a </w:t>
      </w:r>
      <w:r>
        <w:rPr>
          <w:rFonts w:ascii="Times New Roman" w:hAnsi="Times New Roman" w:cs="Times New Roman"/>
        </w:rPr>
        <w:t>chemical reaction using Chemical 2.0</w:t>
      </w:r>
      <w:r w:rsidR="00DA1F1F">
        <w:rPr>
          <w:rFonts w:ascii="Times New Roman" w:hAnsi="Times New Roman" w:cs="Times New Roman"/>
        </w:rPr>
        <w:t>,</w:t>
      </w:r>
      <w:r>
        <w:rPr>
          <w:rFonts w:ascii="Times New Roman" w:hAnsi="Times New Roman" w:cs="Times New Roman"/>
        </w:rPr>
        <w:t xml:space="preserve"> drag and drop substance component</w:t>
      </w:r>
      <w:r w:rsidR="007D3C4E">
        <w:rPr>
          <w:rFonts w:ascii="Times New Roman" w:hAnsi="Times New Roman" w:cs="Times New Roman"/>
        </w:rPr>
        <w:t xml:space="preserve"> </w:t>
      </w:r>
      <w:r>
        <w:rPr>
          <w:rFonts w:ascii="Times New Roman" w:hAnsi="Times New Roman" w:cs="Times New Roman"/>
        </w:rPr>
        <w:t xml:space="preserve">Substance </w:t>
      </w:r>
      <w:r w:rsidR="007D3C4E">
        <w:rPr>
          <w:rFonts w:ascii="Times New Roman" w:hAnsi="Times New Roman" w:cs="Times New Roman"/>
        </w:rPr>
        <w:t xml:space="preserve">from package </w:t>
      </w:r>
      <w:proofErr w:type="spellStart"/>
      <w:r w:rsidR="007D3C4E">
        <w:rPr>
          <w:rFonts w:ascii="Times New Roman" w:hAnsi="Times New Roman" w:cs="Times New Roman"/>
        </w:rPr>
        <w:t>Chemical.Boundaries</w:t>
      </w:r>
      <w:proofErr w:type="spellEnd"/>
      <w:r w:rsidR="007D3C4E">
        <w:rPr>
          <w:rFonts w:ascii="Times New Roman" w:hAnsi="Times New Roman" w:cs="Times New Roman"/>
        </w:rPr>
        <w:t xml:space="preserve"> as substance A and substance B</w:t>
      </w:r>
      <w:r>
        <w:rPr>
          <w:rFonts w:ascii="Times New Roman" w:hAnsi="Times New Roman" w:cs="Times New Roman"/>
        </w:rPr>
        <w:t xml:space="preserve">. </w:t>
      </w:r>
      <w:r w:rsidR="007D3C4E">
        <w:rPr>
          <w:rFonts w:ascii="Times New Roman" w:hAnsi="Times New Roman" w:cs="Times New Roman"/>
        </w:rPr>
        <w:t>In the same way</w:t>
      </w:r>
      <w:r w:rsidR="00DA1F1F">
        <w:rPr>
          <w:rFonts w:ascii="Times New Roman" w:hAnsi="Times New Roman" w:cs="Times New Roman"/>
        </w:rPr>
        <w:t>,</w:t>
      </w:r>
      <w:r w:rsidR="007D3C4E">
        <w:rPr>
          <w:rFonts w:ascii="Times New Roman" w:hAnsi="Times New Roman" w:cs="Times New Roman"/>
        </w:rPr>
        <w:t xml:space="preserve"> put into</w:t>
      </w:r>
      <w:r w:rsidR="00DA1F1F">
        <w:rPr>
          <w:rFonts w:ascii="Times New Roman" w:hAnsi="Times New Roman" w:cs="Times New Roman"/>
        </w:rPr>
        <w:t xml:space="preserve"> the</w:t>
      </w:r>
      <w:r w:rsidR="007D3C4E">
        <w:rPr>
          <w:rFonts w:ascii="Times New Roman" w:hAnsi="Times New Roman" w:cs="Times New Roman"/>
        </w:rPr>
        <w:t xml:space="preserve"> model Reaction component r from package </w:t>
      </w:r>
      <w:proofErr w:type="spellStart"/>
      <w:r w:rsidR="007D3C4E">
        <w:rPr>
          <w:rFonts w:ascii="Times New Roman" w:hAnsi="Times New Roman" w:cs="Times New Roman"/>
        </w:rPr>
        <w:t>Chemical.Processes</w:t>
      </w:r>
      <w:proofErr w:type="spellEnd"/>
      <w:r w:rsidR="007D3C4E">
        <w:rPr>
          <w:rFonts w:ascii="Times New Roman" w:hAnsi="Times New Roman" w:cs="Times New Roman"/>
        </w:rPr>
        <w:t>.</w:t>
      </w:r>
    </w:p>
    <w:p w14:paraId="301D4354" w14:textId="3E5174D9"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7D0A5F28" wp14:editId="23DC8FF0">
            <wp:extent cx="3068955"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8955" cy="824865"/>
                    </a:xfrm>
                    <a:prstGeom prst="rect">
                      <a:avLst/>
                    </a:prstGeom>
                  </pic:spPr>
                </pic:pic>
              </a:graphicData>
            </a:graphic>
          </wp:inline>
        </w:drawing>
      </w:r>
    </w:p>
    <w:p w14:paraId="55FC819F" w14:textId="773DCFC4" w:rsidR="007D3C4E" w:rsidRDefault="00DA1F1F" w:rsidP="00C87D45">
      <w:pPr>
        <w:spacing w:after="236"/>
        <w:ind w:left="-5"/>
        <w:rPr>
          <w:rFonts w:ascii="Times New Roman" w:hAnsi="Times New Roman" w:cs="Times New Roman"/>
        </w:rPr>
      </w:pPr>
      <w:r>
        <w:rPr>
          <w:rFonts w:ascii="Times New Roman" w:hAnsi="Times New Roman" w:cs="Times New Roman"/>
        </w:rPr>
        <w:t>The</w:t>
      </w:r>
      <w:r w:rsidR="007D3C4E">
        <w:rPr>
          <w:rFonts w:ascii="Times New Roman" w:hAnsi="Times New Roman" w:cs="Times New Roman"/>
        </w:rPr>
        <w:t xml:space="preserve"> default setting</w:t>
      </w:r>
      <w:r>
        <w:rPr>
          <w:rFonts w:ascii="Times New Roman" w:hAnsi="Times New Roman" w:cs="Times New Roman"/>
        </w:rPr>
        <w:t xml:space="preserve"> for</w:t>
      </w:r>
      <w:r w:rsidR="007D3C4E">
        <w:rPr>
          <w:rFonts w:ascii="Times New Roman" w:hAnsi="Times New Roman" w:cs="Times New Roman"/>
        </w:rPr>
        <w:t xml:space="preserve"> the substances does not provide any connector, so it is necessary to setup which connectors will be used. This is done in parameter dialog by </w:t>
      </w:r>
      <w:proofErr w:type="gramStart"/>
      <w:r w:rsidR="007D3C4E">
        <w:rPr>
          <w:rFonts w:ascii="Times New Roman" w:hAnsi="Times New Roman" w:cs="Times New Roman"/>
        </w:rPr>
        <w:t>click</w:t>
      </w:r>
      <w:r>
        <w:rPr>
          <w:rFonts w:ascii="Times New Roman" w:hAnsi="Times New Roman" w:cs="Times New Roman"/>
        </w:rPr>
        <w:t>ing</w:t>
      </w:r>
      <w:r w:rsidR="007D3C4E">
        <w:rPr>
          <w:rFonts w:ascii="Times New Roman" w:hAnsi="Times New Roman" w:cs="Times New Roman"/>
        </w:rPr>
        <w:t xml:space="preserve">  the</w:t>
      </w:r>
      <w:proofErr w:type="gramEnd"/>
      <w:r w:rsidR="007D3C4E">
        <w:rPr>
          <w:rFonts w:ascii="Times New Roman" w:hAnsi="Times New Roman" w:cs="Times New Roman"/>
        </w:rPr>
        <w:t xml:space="preserve"> </w:t>
      </w:r>
      <w:proofErr w:type="spellStart"/>
      <w:r w:rsidR="007D3C4E">
        <w:rPr>
          <w:rFonts w:ascii="Times New Roman" w:hAnsi="Times New Roman" w:cs="Times New Roman"/>
        </w:rPr>
        <w:t>useFore</w:t>
      </w:r>
      <w:proofErr w:type="spellEnd"/>
      <w:r w:rsidR="007D3C4E">
        <w:rPr>
          <w:rFonts w:ascii="Times New Roman" w:hAnsi="Times New Roman" w:cs="Times New Roman"/>
        </w:rPr>
        <w:t xml:space="preserve"> </w:t>
      </w:r>
      <w:r>
        <w:rPr>
          <w:rFonts w:ascii="Times New Roman" w:hAnsi="Times New Roman" w:cs="Times New Roman"/>
        </w:rPr>
        <w:t>for</w:t>
      </w:r>
      <w:r w:rsidR="007D3C4E">
        <w:rPr>
          <w:rFonts w:ascii="Times New Roman" w:hAnsi="Times New Roman" w:cs="Times New Roman"/>
        </w:rPr>
        <w:t xml:space="preserve"> substance A and </w:t>
      </w:r>
      <w:proofErr w:type="spellStart"/>
      <w:r w:rsidR="007D3C4E">
        <w:rPr>
          <w:rFonts w:ascii="Times New Roman" w:hAnsi="Times New Roman" w:cs="Times New Roman"/>
        </w:rPr>
        <w:t>useRear</w:t>
      </w:r>
      <w:proofErr w:type="spellEnd"/>
      <w:r w:rsidR="007D3C4E">
        <w:rPr>
          <w:rFonts w:ascii="Times New Roman" w:hAnsi="Times New Roman" w:cs="Times New Roman"/>
        </w:rPr>
        <w:t xml:space="preserve"> </w:t>
      </w:r>
      <w:r>
        <w:rPr>
          <w:rFonts w:ascii="Times New Roman" w:hAnsi="Times New Roman" w:cs="Times New Roman"/>
        </w:rPr>
        <w:t>for</w:t>
      </w:r>
      <w:r w:rsidR="007D3C4E">
        <w:rPr>
          <w:rFonts w:ascii="Times New Roman" w:hAnsi="Times New Roman" w:cs="Times New Roman"/>
        </w:rPr>
        <w:t xml:space="preserve"> substance B.</w:t>
      </w:r>
    </w:p>
    <w:p w14:paraId="655EE274" w14:textId="2909AC41" w:rsidR="001271D1" w:rsidRDefault="001271D1" w:rsidP="00C87D45">
      <w:pPr>
        <w:spacing w:after="236"/>
        <w:ind w:left="-5"/>
        <w:rPr>
          <w:rFonts w:ascii="Times New Roman" w:hAnsi="Times New Roman" w:cs="Times New Roman"/>
        </w:rPr>
      </w:pPr>
      <w:r w:rsidRPr="001271D1">
        <w:rPr>
          <w:rFonts w:ascii="Times New Roman" w:hAnsi="Times New Roman" w:cs="Times New Roman"/>
          <w:noProof/>
        </w:rPr>
        <w:drawing>
          <wp:inline distT="0" distB="0" distL="0" distR="0" wp14:anchorId="0868BEA5" wp14:editId="35668686">
            <wp:extent cx="2086266" cy="112410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6266" cy="1124107"/>
                    </a:xfrm>
                    <a:prstGeom prst="rect">
                      <a:avLst/>
                    </a:prstGeom>
                  </pic:spPr>
                </pic:pic>
              </a:graphicData>
            </a:graphic>
          </wp:inline>
        </w:drawing>
      </w:r>
    </w:p>
    <w:p w14:paraId="73220BE2" w14:textId="47C36C84" w:rsidR="007D3C4E" w:rsidRDefault="007D3C4E" w:rsidP="00C87D45">
      <w:pPr>
        <w:spacing w:after="236"/>
        <w:ind w:left="-5"/>
        <w:rPr>
          <w:rFonts w:ascii="Times New Roman" w:hAnsi="Times New Roman" w:cs="Times New Roman"/>
        </w:rPr>
      </w:pPr>
      <w:r>
        <w:rPr>
          <w:rFonts w:ascii="Times New Roman" w:hAnsi="Times New Roman" w:cs="Times New Roman"/>
        </w:rPr>
        <w:t>Having all necessary connectors, it is possible to connect substances with chemical reaction r.</w:t>
      </w:r>
    </w:p>
    <w:p w14:paraId="4F6BADB1" w14:textId="718ABC99" w:rsidR="001271D1" w:rsidRDefault="001271D1" w:rsidP="00C87D45">
      <w:pPr>
        <w:spacing w:after="236"/>
        <w:ind w:left="-5"/>
        <w:rPr>
          <w:rFonts w:ascii="Times New Roman" w:hAnsi="Times New Roman" w:cs="Times New Roman"/>
        </w:rPr>
      </w:pPr>
      <w:r>
        <w:rPr>
          <w:rFonts w:ascii="Times New Roman" w:hAnsi="Times New Roman" w:cs="Times New Roman"/>
          <w:noProof/>
        </w:rPr>
        <w:drawing>
          <wp:inline distT="0" distB="0" distL="0" distR="0" wp14:anchorId="4729B76E" wp14:editId="32C2F466">
            <wp:extent cx="3068955" cy="944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068955" cy="944245"/>
                    </a:xfrm>
                    <a:prstGeom prst="rect">
                      <a:avLst/>
                    </a:prstGeom>
                  </pic:spPr>
                </pic:pic>
              </a:graphicData>
            </a:graphic>
          </wp:inline>
        </w:drawing>
      </w:r>
    </w:p>
    <w:p w14:paraId="72722674" w14:textId="4217E094" w:rsidR="007D3C4E" w:rsidRDefault="007D3C4E" w:rsidP="00C87D45">
      <w:pPr>
        <w:spacing w:after="236"/>
        <w:ind w:left="-5"/>
        <w:rPr>
          <w:rFonts w:ascii="Times New Roman" w:hAnsi="Times New Roman" w:cs="Times New Roman"/>
        </w:rPr>
      </w:pPr>
      <w:r>
        <w:rPr>
          <w:rFonts w:ascii="Times New Roman" w:hAnsi="Times New Roman" w:cs="Times New Roman"/>
        </w:rPr>
        <w:t>This model could be simulated, but it all remains constant because</w:t>
      </w:r>
      <w:r w:rsidR="00DA1F1F">
        <w:rPr>
          <w:rFonts w:ascii="Times New Roman" w:hAnsi="Times New Roman" w:cs="Times New Roman"/>
        </w:rPr>
        <w:t xml:space="preserve"> the</w:t>
      </w:r>
      <w:r>
        <w:rPr>
          <w:rFonts w:ascii="Times New Roman" w:hAnsi="Times New Roman" w:cs="Times New Roman"/>
        </w:rPr>
        <w:t xml:space="preserve"> dissociation co</w:t>
      </w:r>
      <w:r w:rsidR="0034357F">
        <w:rPr>
          <w:rFonts w:ascii="Times New Roman" w:hAnsi="Times New Roman" w:cs="Times New Roman"/>
        </w:rPr>
        <w:t xml:space="preserve">efficient is equal to one and both </w:t>
      </w:r>
      <w:r>
        <w:rPr>
          <w:rFonts w:ascii="Times New Roman" w:hAnsi="Times New Roman" w:cs="Times New Roman"/>
        </w:rPr>
        <w:t xml:space="preserve">substances are </w:t>
      </w:r>
      <w:r w:rsidR="0034357F">
        <w:rPr>
          <w:rFonts w:ascii="Times New Roman" w:hAnsi="Times New Roman" w:cs="Times New Roman"/>
        </w:rPr>
        <w:t xml:space="preserve">the same (defined as </w:t>
      </w:r>
      <w:proofErr w:type="spellStart"/>
      <w:r>
        <w:rPr>
          <w:rFonts w:ascii="Times New Roman" w:hAnsi="Times New Roman" w:cs="Times New Roman"/>
        </w:rPr>
        <w:t>Liquid.Unknown</w:t>
      </w:r>
      <w:proofErr w:type="spellEnd"/>
      <w:r w:rsidR="0034357F">
        <w:rPr>
          <w:rFonts w:ascii="Times New Roman" w:hAnsi="Times New Roman" w:cs="Times New Roman"/>
        </w:rPr>
        <w:t>)</w:t>
      </w:r>
      <w:r>
        <w:rPr>
          <w:rFonts w:ascii="Times New Roman" w:hAnsi="Times New Roman" w:cs="Times New Roman"/>
        </w:rPr>
        <w:t xml:space="preserve"> with </w:t>
      </w:r>
      <w:r w:rsidR="007A2B5E">
        <w:rPr>
          <w:rFonts w:ascii="Times New Roman" w:hAnsi="Times New Roman" w:cs="Times New Roman"/>
        </w:rPr>
        <w:t xml:space="preserve">amount of substance 1mmol </w:t>
      </w:r>
      <w:r>
        <w:rPr>
          <w:rFonts w:ascii="Times New Roman" w:hAnsi="Times New Roman" w:cs="Times New Roman"/>
        </w:rPr>
        <w:t>by default. However</w:t>
      </w:r>
      <w:r w:rsidR="007A2B5E">
        <w:rPr>
          <w:rFonts w:ascii="Times New Roman" w:hAnsi="Times New Roman" w:cs="Times New Roman"/>
        </w:rPr>
        <w:t>,</w:t>
      </w:r>
      <w:r>
        <w:rPr>
          <w:rFonts w:ascii="Times New Roman" w:hAnsi="Times New Roman" w:cs="Times New Roman"/>
        </w:rPr>
        <w:t xml:space="preserve"> if we change the dissociation </w:t>
      </w:r>
      <w:r w:rsidR="007A2B5E">
        <w:rPr>
          <w:rFonts w:ascii="Times New Roman" w:hAnsi="Times New Roman" w:cs="Times New Roman"/>
        </w:rPr>
        <w:t>constant to</w:t>
      </w:r>
      <w:r>
        <w:rPr>
          <w:rFonts w:ascii="Times New Roman" w:hAnsi="Times New Roman" w:cs="Times New Roman"/>
        </w:rPr>
        <w:t xml:space="preserve"> 2 </w:t>
      </w:r>
      <w:r w:rsidR="007A2B5E">
        <w:rPr>
          <w:rFonts w:ascii="Times New Roman" w:hAnsi="Times New Roman" w:cs="Times New Roman"/>
        </w:rPr>
        <w:t>(</w:t>
      </w:r>
      <w:r w:rsidR="0034357F">
        <w:rPr>
          <w:rFonts w:ascii="Times New Roman" w:hAnsi="Times New Roman" w:cs="Times New Roman"/>
        </w:rPr>
        <w:t xml:space="preserve">resulting in code </w:t>
      </w:r>
      <w:r w:rsidR="0034357F" w:rsidRPr="0034357F">
        <w:rPr>
          <w:rFonts w:ascii="Times New Roman" w:hAnsi="Times New Roman" w:cs="Times New Roman"/>
          <w:b/>
          <w:bCs/>
        </w:rPr>
        <w:t>Listing 4.</w:t>
      </w:r>
      <w:r w:rsidR="0034357F">
        <w:rPr>
          <w:rFonts w:ascii="Times New Roman" w:hAnsi="Times New Roman" w:cs="Times New Roman"/>
        </w:rPr>
        <w:t>)</w:t>
      </w:r>
      <w:r w:rsidR="007A2B5E">
        <w:rPr>
          <w:rFonts w:ascii="Times New Roman" w:hAnsi="Times New Roman" w:cs="Times New Roman"/>
        </w:rPr>
        <w:t xml:space="preserve"> </w:t>
      </w:r>
      <w:r>
        <w:rPr>
          <w:rFonts w:ascii="Times New Roman" w:hAnsi="Times New Roman" w:cs="Times New Roman"/>
        </w:rPr>
        <w:t>then we can see dynamic behavior</w:t>
      </w:r>
      <w:r w:rsidR="007A2B5E">
        <w:rPr>
          <w:rFonts w:ascii="Times New Roman" w:hAnsi="Times New Roman" w:cs="Times New Roman"/>
        </w:rPr>
        <w:t xml:space="preserve"> in constant default chemical solution</w:t>
      </w:r>
      <w:r>
        <w:rPr>
          <w:rFonts w:ascii="Times New Roman" w:hAnsi="Times New Roman" w:cs="Times New Roman"/>
        </w:rPr>
        <w:t>.</w:t>
      </w:r>
      <w:r w:rsidR="007A2B5E">
        <w:rPr>
          <w:rFonts w:ascii="Times New Roman" w:hAnsi="Times New Roman" w:cs="Times New Roman"/>
        </w:rPr>
        <w:t xml:space="preserve"> And after 5s of simulation time</w:t>
      </w:r>
      <w:r w:rsidR="00DA1F1F">
        <w:rPr>
          <w:rFonts w:ascii="Times New Roman" w:hAnsi="Times New Roman" w:cs="Times New Roman"/>
        </w:rPr>
        <w:t>,</w:t>
      </w:r>
      <w:r w:rsidR="007A2B5E">
        <w:rPr>
          <w:rFonts w:ascii="Times New Roman" w:hAnsi="Times New Roman" w:cs="Times New Roman"/>
        </w:rPr>
        <w:t xml:space="preserve"> the reaction reaches almost the equilibrium where the amount of product B is two times higher </w:t>
      </w:r>
      <w:r w:rsidR="00DA1F1F">
        <w:rPr>
          <w:rFonts w:ascii="Times New Roman" w:hAnsi="Times New Roman" w:cs="Times New Roman"/>
        </w:rPr>
        <w:t>than the</w:t>
      </w:r>
      <w:r w:rsidR="007A2B5E">
        <w:rPr>
          <w:rFonts w:ascii="Times New Roman" w:hAnsi="Times New Roman" w:cs="Times New Roman"/>
        </w:rPr>
        <w:t xml:space="preserve"> amount of substrate A. We can change reaction speed by setting forward reaction rate coefficient (</w:t>
      </w:r>
      <w:proofErr w:type="spellStart"/>
      <w:r w:rsidR="007A2B5E">
        <w:rPr>
          <w:rFonts w:ascii="Times New Roman" w:hAnsi="Times New Roman" w:cs="Times New Roman"/>
        </w:rPr>
        <w:t>r.k_forward</w:t>
      </w:r>
      <w:proofErr w:type="spellEnd"/>
      <w:r w:rsidR="007A2B5E">
        <w:rPr>
          <w:rFonts w:ascii="Times New Roman" w:hAnsi="Times New Roman" w:cs="Times New Roman"/>
        </w:rPr>
        <w:t xml:space="preserve">) lower than its default value. Backward reaction rate is not possible to set as </w:t>
      </w:r>
      <w:r w:rsidR="00DA1F1F">
        <w:rPr>
          <w:rFonts w:ascii="Times New Roman" w:hAnsi="Times New Roman" w:cs="Times New Roman"/>
        </w:rPr>
        <w:t xml:space="preserve">a </w:t>
      </w:r>
      <w:r w:rsidR="007A2B5E">
        <w:rPr>
          <w:rFonts w:ascii="Times New Roman" w:hAnsi="Times New Roman" w:cs="Times New Roman"/>
        </w:rPr>
        <w:t>reaction parameter because it is</w:t>
      </w:r>
      <w:r w:rsidR="00681B37">
        <w:rPr>
          <w:rFonts w:ascii="Times New Roman" w:hAnsi="Times New Roman" w:cs="Times New Roman"/>
        </w:rPr>
        <w:t xml:space="preserve"> defined</w:t>
      </w:r>
      <w:r w:rsidR="007A2B5E">
        <w:rPr>
          <w:rFonts w:ascii="Times New Roman" w:hAnsi="Times New Roman" w:cs="Times New Roman"/>
        </w:rPr>
        <w:t xml:space="preserve"> </w:t>
      </w:r>
      <w:r w:rsidR="00681B37">
        <w:rPr>
          <w:rFonts w:ascii="Times New Roman" w:hAnsi="Times New Roman" w:cs="Times New Roman"/>
        </w:rPr>
        <w:t xml:space="preserve">as </w:t>
      </w:r>
      <w:r w:rsidR="007A2B5E">
        <w:rPr>
          <w:rFonts w:ascii="Times New Roman" w:hAnsi="Times New Roman" w:cs="Times New Roman"/>
        </w:rPr>
        <w:t>K*</w:t>
      </w:r>
      <w:proofErr w:type="spellStart"/>
      <w:r w:rsidR="00681B37">
        <w:rPr>
          <w:rFonts w:ascii="Times New Roman" w:hAnsi="Times New Roman" w:cs="Times New Roman"/>
        </w:rPr>
        <w:t>k_forward</w:t>
      </w:r>
      <w:proofErr w:type="spellEnd"/>
      <w:r w:rsidR="00681B37">
        <w:rPr>
          <w:rFonts w:ascii="Times New Roman" w:hAnsi="Times New Roman" w:cs="Times New Roman"/>
        </w:rPr>
        <w:t>. This reaction can have as many substrates</w:t>
      </w:r>
      <w:r w:rsidR="00EB6A89">
        <w:rPr>
          <w:rFonts w:ascii="Times New Roman" w:hAnsi="Times New Roman" w:cs="Times New Roman"/>
        </w:rPr>
        <w:t xml:space="preserve"> (</w:t>
      </w:r>
      <w:proofErr w:type="spellStart"/>
      <w:r w:rsidR="00EB6A89">
        <w:rPr>
          <w:rFonts w:ascii="Times New Roman" w:hAnsi="Times New Roman" w:cs="Times New Roman"/>
        </w:rPr>
        <w:t>nS</w:t>
      </w:r>
      <w:proofErr w:type="spellEnd"/>
      <w:r w:rsidR="00EB6A89">
        <w:rPr>
          <w:rFonts w:ascii="Times New Roman" w:hAnsi="Times New Roman" w:cs="Times New Roman"/>
        </w:rPr>
        <w:t>)</w:t>
      </w:r>
      <w:r w:rsidR="00681B37">
        <w:rPr>
          <w:rFonts w:ascii="Times New Roman" w:hAnsi="Times New Roman" w:cs="Times New Roman"/>
        </w:rPr>
        <w:t xml:space="preserve"> and as many products</w:t>
      </w:r>
      <w:r w:rsidR="00EB6A89">
        <w:rPr>
          <w:rFonts w:ascii="Times New Roman" w:hAnsi="Times New Roman" w:cs="Times New Roman"/>
        </w:rPr>
        <w:t xml:space="preserve"> (</w:t>
      </w:r>
      <w:proofErr w:type="spellStart"/>
      <w:r w:rsidR="00EB6A89">
        <w:rPr>
          <w:rFonts w:ascii="Times New Roman" w:hAnsi="Times New Roman" w:cs="Times New Roman"/>
        </w:rPr>
        <w:t>nP</w:t>
      </w:r>
      <w:proofErr w:type="spellEnd"/>
      <w:r w:rsidR="00EB6A89">
        <w:rPr>
          <w:rFonts w:ascii="Times New Roman" w:hAnsi="Times New Roman" w:cs="Times New Roman"/>
        </w:rPr>
        <w:t>)</w:t>
      </w:r>
      <w:r w:rsidR="00681B37">
        <w:rPr>
          <w:rFonts w:ascii="Times New Roman" w:hAnsi="Times New Roman" w:cs="Times New Roman"/>
        </w:rPr>
        <w:t xml:space="preserve"> as needed</w:t>
      </w:r>
      <w:r w:rsidR="00DA1F1F">
        <w:rPr>
          <w:rFonts w:ascii="Times New Roman" w:hAnsi="Times New Roman" w:cs="Times New Roman"/>
        </w:rPr>
        <w:t>,</w:t>
      </w:r>
      <w:r w:rsidR="00681B37">
        <w:rPr>
          <w:rFonts w:ascii="Times New Roman" w:hAnsi="Times New Roman" w:cs="Times New Roman"/>
        </w:rPr>
        <w:t xml:space="preserve"> and its index is defined by in order of dr</w:t>
      </w:r>
      <w:r w:rsidR="004374A3">
        <w:rPr>
          <w:rFonts w:ascii="Times New Roman" w:hAnsi="Times New Roman" w:cs="Times New Roman"/>
        </w:rPr>
        <w:t>o</w:t>
      </w:r>
      <w:r w:rsidR="00681B37">
        <w:rPr>
          <w:rFonts w:ascii="Times New Roman" w:hAnsi="Times New Roman" w:cs="Times New Roman"/>
        </w:rPr>
        <w:t>w</w:t>
      </w:r>
      <w:r w:rsidR="004374A3">
        <w:rPr>
          <w:rFonts w:ascii="Times New Roman" w:hAnsi="Times New Roman" w:cs="Times New Roman"/>
        </w:rPr>
        <w:t>n</w:t>
      </w:r>
      <w:r w:rsidR="00681B37">
        <w:rPr>
          <w:rFonts w:ascii="Times New Roman" w:hAnsi="Times New Roman" w:cs="Times New Roman"/>
        </w:rPr>
        <w:t xml:space="preserve"> connection.</w:t>
      </w:r>
      <w:r w:rsidR="00EB6A89">
        <w:rPr>
          <w:rFonts w:ascii="Times New Roman" w:hAnsi="Times New Roman" w:cs="Times New Roman"/>
        </w:rPr>
        <w:t xml:space="preserve"> Note, that default chemical solution </w:t>
      </w:r>
      <w:r w:rsidR="00893BB2">
        <w:rPr>
          <w:rFonts w:ascii="Times New Roman" w:hAnsi="Times New Roman" w:cs="Times New Roman"/>
        </w:rPr>
        <w:t xml:space="preserve">in this example is set to </w:t>
      </w:r>
      <w:r w:rsidR="00893BB2" w:rsidRPr="00893BB2">
        <w:rPr>
          <w:rFonts w:ascii="Times New Roman" w:hAnsi="Times New Roman" w:cs="Times New Roman"/>
          <w:b/>
          <w:bCs/>
        </w:rPr>
        <w:t>Figure 2</w:t>
      </w:r>
      <w:r w:rsidR="00893BB2">
        <w:rPr>
          <w:rFonts w:ascii="Times New Roman" w:hAnsi="Times New Roman" w:cs="Times New Roman"/>
        </w:rPr>
        <w:t xml:space="preserve"> and remains constant during simulation</w:t>
      </w:r>
      <w:r w:rsidR="00FC151B">
        <w:rPr>
          <w:rFonts w:ascii="Times New Roman" w:hAnsi="Times New Roman" w:cs="Times New Roman"/>
        </w:rPr>
        <w:t xml:space="preserve"> (incompressible at 20</w:t>
      </w:r>
      <w:r w:rsidR="00FC151B">
        <w:rPr>
          <w:rFonts w:ascii="Times New Roman" w:hAnsi="Times New Roman" w:cs="Times New Roman"/>
          <w:lang w:val="cs-CZ"/>
        </w:rPr>
        <w:t>°C, 1atm</w:t>
      </w:r>
      <w:r w:rsidR="00FC151B">
        <w:rPr>
          <w:rFonts w:ascii="Times New Roman" w:hAnsi="Times New Roman" w:cs="Times New Roman"/>
        </w:rPr>
        <w:t xml:space="preserve"> with standard molality 1 mol/kg, standard molarity 1 mol/L)</w:t>
      </w:r>
      <w:r w:rsidR="00893BB2">
        <w:rPr>
          <w:rFonts w:ascii="Times New Roman" w:hAnsi="Times New Roman" w:cs="Times New Roman"/>
        </w:rPr>
        <w:t>.</w:t>
      </w:r>
    </w:p>
    <w:p w14:paraId="05D996F9" w14:textId="77777777" w:rsidR="00EB6A89" w:rsidRDefault="00EB6A89" w:rsidP="001A70DF">
      <w:pPr>
        <w:spacing w:after="83" w:line="259" w:lineRule="auto"/>
        <w:ind w:left="0" w:firstLine="0"/>
        <w:rPr>
          <w:rFonts w:ascii="Times New Roman" w:hAnsi="Times New Roman" w:cs="Times New Roman"/>
          <w:b/>
          <w:bCs/>
          <w:sz w:val="19"/>
        </w:rPr>
      </w:pPr>
    </w:p>
    <w:p w14:paraId="7296D985" w14:textId="7DA8CBC7" w:rsidR="0034357F" w:rsidRPr="00B270C0" w:rsidRDefault="0034357F" w:rsidP="00EB6A89">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sidR="001A70DF">
        <w:rPr>
          <w:rFonts w:ascii="Times New Roman" w:hAnsi="Times New Roman" w:cs="Times New Roman"/>
          <w:sz w:val="19"/>
        </w:rPr>
        <w:t>G</w:t>
      </w:r>
      <w:r w:rsidR="00EB6A89">
        <w:rPr>
          <w:rFonts w:ascii="Times New Roman" w:hAnsi="Times New Roman" w:cs="Times New Roman"/>
          <w:sz w:val="19"/>
        </w:rPr>
        <w:t xml:space="preserve">enerated code for </w:t>
      </w:r>
      <w:r w:rsidR="001A70DF">
        <w:rPr>
          <w:rFonts w:ascii="Times New Roman" w:hAnsi="Times New Roman" w:cs="Times New Roman"/>
          <w:sz w:val="19"/>
        </w:rPr>
        <w:t xml:space="preserve">a </w:t>
      </w:r>
      <w:r>
        <w:rPr>
          <w:rFonts w:ascii="Times New Roman" w:hAnsi="Times New Roman" w:cs="Times New Roman"/>
          <w:sz w:val="19"/>
        </w:rPr>
        <w:t>reaction</w:t>
      </w:r>
      <w:r w:rsidR="001A70DF">
        <w:rPr>
          <w:rFonts w:ascii="Times New Roman" w:hAnsi="Times New Roman" w:cs="Times New Roman"/>
          <w:sz w:val="19"/>
        </w:rPr>
        <w:t xml:space="preserve"> example</w:t>
      </w:r>
    </w:p>
    <w:p w14:paraId="1B148BCF"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0000FF"/>
          <w:sz w:val="18"/>
          <w:szCs w:val="18"/>
          <w:lang w:val="cs-CZ" w:eastAsia="cs-CZ"/>
        </w:rPr>
        <w:t>model</w:t>
      </w:r>
      <w:r w:rsidRPr="00EB6A89">
        <w:rPr>
          <w:rFonts w:ascii="Courier New" w:eastAsia="Times New Roman" w:hAnsi="Courier New" w:cs="Courier New"/>
          <w:color w:val="auto"/>
          <w:sz w:val="18"/>
          <w:szCs w:val="18"/>
          <w:lang w:val="cs-CZ" w:eastAsia="cs-CZ"/>
        </w:rPr>
        <w:t> </w:t>
      </w:r>
      <w:proofErr w:type="spellStart"/>
      <w:r w:rsidRPr="00EB6A89">
        <w:rPr>
          <w:rFonts w:ascii="Courier New" w:eastAsia="Times New Roman" w:hAnsi="Courier New" w:cs="Courier New"/>
          <w:color w:val="auto"/>
          <w:sz w:val="18"/>
          <w:szCs w:val="18"/>
          <w:lang w:val="cs-CZ" w:eastAsia="cs-CZ"/>
        </w:rPr>
        <w:t>SimpleReaction</w:t>
      </w:r>
      <w:proofErr w:type="spellEnd"/>
    </w:p>
    <w:p w14:paraId="725CDB6D" w14:textId="103FD851"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w:t>
      </w:r>
      <w:proofErr w:type="spellStart"/>
      <w:r w:rsidRPr="00EB6A89">
        <w:rPr>
          <w:rFonts w:ascii="Courier New" w:hAnsi="Courier New" w:cs="Courier New"/>
          <w:color w:val="0000FF"/>
          <w:sz w:val="18"/>
          <w:szCs w:val="18"/>
        </w:rPr>
        <w:t>extends</w:t>
      </w:r>
      <w:proofErr w:type="spellEnd"/>
      <w:r w:rsidRPr="00EB6A89">
        <w:rPr>
          <w:rFonts w:ascii="Courier New" w:hAnsi="Courier New" w:cs="Courier New"/>
          <w:color w:val="0000FF"/>
          <w:sz w:val="18"/>
          <w:szCs w:val="18"/>
        </w:rPr>
        <w:t> </w:t>
      </w:r>
      <w:proofErr w:type="spellStart"/>
      <w:proofErr w:type="gramStart"/>
      <w:r w:rsidRPr="00EB6A89">
        <w:rPr>
          <w:rFonts w:ascii="Courier New" w:hAnsi="Courier New" w:cs="Courier New"/>
          <w:color w:val="FF0000"/>
          <w:sz w:val="18"/>
          <w:szCs w:val="18"/>
        </w:rPr>
        <w:t>Modelica.Icons.Example</w:t>
      </w:r>
      <w:proofErr w:type="spellEnd"/>
      <w:proofErr w:type="gramEnd"/>
      <w:r w:rsidRPr="00EB6A89">
        <w:rPr>
          <w:rFonts w:ascii="Courier New" w:hAnsi="Courier New" w:cs="Courier New"/>
          <w:sz w:val="18"/>
          <w:szCs w:val="18"/>
        </w:rPr>
        <w:t>;</w:t>
      </w:r>
    </w:p>
    <w:p w14:paraId="7C5A6261" w14:textId="77777777" w:rsidR="00EB6A89" w:rsidRPr="00EB6A89" w:rsidRDefault="00EB6A89" w:rsidP="00EB6A89">
      <w:pPr>
        <w:pStyle w:val="NormalWeb"/>
        <w:spacing w:before="0" w:beforeAutospacing="0" w:after="0" w:afterAutospacing="0"/>
        <w:rPr>
          <w:rFonts w:ascii="Courier New" w:hAnsi="Courier New" w:cs="Courier New"/>
          <w:sz w:val="18"/>
          <w:szCs w:val="18"/>
        </w:rPr>
      </w:pPr>
    </w:p>
    <w:p w14:paraId="5BD7C63C" w14:textId="1420E550"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sz w:val="18"/>
          <w:szCs w:val="18"/>
        </w:rPr>
        <w:t xml:space="preserve"> </w:t>
      </w:r>
      <w:r w:rsidRPr="00EB6A89">
        <w:rPr>
          <w:rFonts w:ascii="Courier New" w:hAnsi="Courier New" w:cs="Courier New"/>
          <w:color w:val="0000FF"/>
          <w:sz w:val="18"/>
          <w:szCs w:val="18"/>
        </w:rPr>
        <w:t>import </w:t>
      </w:r>
      <w:proofErr w:type="spellStart"/>
      <w:proofErr w:type="gramStart"/>
      <w:r w:rsidRPr="00EB6A89">
        <w:rPr>
          <w:rFonts w:ascii="Courier New" w:hAnsi="Courier New" w:cs="Courier New"/>
          <w:color w:val="FF0000"/>
          <w:sz w:val="18"/>
          <w:szCs w:val="18"/>
        </w:rPr>
        <w:t>Chemical.Boundaries.Substance</w:t>
      </w:r>
      <w:proofErr w:type="spellEnd"/>
      <w:proofErr w:type="gramEnd"/>
      <w:r w:rsidRPr="00EB6A89">
        <w:rPr>
          <w:rFonts w:ascii="Courier New" w:hAnsi="Courier New" w:cs="Courier New"/>
          <w:sz w:val="18"/>
          <w:szCs w:val="18"/>
        </w:rPr>
        <w:t>;</w:t>
      </w:r>
    </w:p>
    <w:p w14:paraId="0FA13C4B" w14:textId="5EAE277A" w:rsidR="00EB6A89" w:rsidRPr="00EB6A89" w:rsidRDefault="00EB6A89" w:rsidP="00EB6A89">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Chemical.Processes.Reaction</w:t>
      </w:r>
      <w:proofErr w:type="spellEnd"/>
      <w:proofErr w:type="gramEnd"/>
      <w:r w:rsidRPr="00EB6A89">
        <w:rPr>
          <w:rFonts w:ascii="Courier New" w:hAnsi="Courier New" w:cs="Courier New"/>
          <w:sz w:val="18"/>
          <w:szCs w:val="18"/>
        </w:rPr>
        <w:t>;</w:t>
      </w:r>
    </w:p>
    <w:p w14:paraId="37C0E10D" w14:textId="78D674BC" w:rsidR="00EB6A89" w:rsidRPr="00EB6A89" w:rsidRDefault="00EB6A89" w:rsidP="00EB6A89">
      <w:pPr>
        <w:pStyle w:val="NormalWeb"/>
        <w:spacing w:before="0" w:beforeAutospacing="0" w:after="0" w:afterAutospacing="0"/>
        <w:rPr>
          <w:rFonts w:ascii="Segoe UI" w:hAnsi="Segoe UI" w:cs="Segoe UI"/>
          <w:sz w:val="18"/>
          <w:szCs w:val="18"/>
        </w:rPr>
      </w:pPr>
      <w:r w:rsidRPr="00EB6A89">
        <w:rPr>
          <w:rFonts w:ascii="Courier New" w:hAnsi="Courier New" w:cs="Courier New"/>
          <w:color w:val="0000FF"/>
          <w:sz w:val="18"/>
          <w:szCs w:val="18"/>
        </w:rPr>
        <w:t xml:space="preserve"> import </w:t>
      </w:r>
      <w:proofErr w:type="spellStart"/>
      <w:proofErr w:type="gramStart"/>
      <w:r w:rsidRPr="00EB6A89">
        <w:rPr>
          <w:rFonts w:ascii="Courier New" w:hAnsi="Courier New" w:cs="Courier New"/>
          <w:color w:val="FF0000"/>
          <w:sz w:val="18"/>
          <w:szCs w:val="18"/>
        </w:rPr>
        <w:t>Chemical.Interfaces.processData</w:t>
      </w:r>
      <w:proofErr w:type="spellEnd"/>
      <w:proofErr w:type="gramEnd"/>
      <w:r w:rsidRPr="00EB6A89">
        <w:rPr>
          <w:rFonts w:ascii="Courier New" w:hAnsi="Courier New" w:cs="Courier New"/>
          <w:sz w:val="18"/>
          <w:szCs w:val="18"/>
        </w:rPr>
        <w:t>;</w:t>
      </w:r>
    </w:p>
    <w:p w14:paraId="1FF02341" w14:textId="77777777" w:rsidR="00EB6A89" w:rsidRPr="00EB6A89" w:rsidRDefault="00EB6A89" w:rsidP="00EB6A89">
      <w:pPr>
        <w:spacing w:after="0"/>
        <w:ind w:left="0" w:firstLine="0"/>
        <w:jc w:val="left"/>
        <w:rPr>
          <w:rFonts w:ascii="Courier New" w:eastAsia="Times New Roman" w:hAnsi="Courier New" w:cs="Courier New"/>
          <w:color w:val="FF0000"/>
          <w:sz w:val="18"/>
          <w:szCs w:val="18"/>
          <w:lang w:val="cs-CZ" w:eastAsia="cs-CZ"/>
        </w:rPr>
      </w:pPr>
    </w:p>
    <w:p w14:paraId="00C41BAC" w14:textId="49E9E61F"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A</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useFore</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34579F0F" w14:textId="6110506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Substance</w:t>
      </w:r>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B</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useRear</w:t>
      </w:r>
      <w:proofErr w:type="spellEnd"/>
      <w:proofErr w:type="gramEnd"/>
      <w:r w:rsidRPr="00EB6A89">
        <w:rPr>
          <w:rFonts w:ascii="Courier New" w:eastAsia="Times New Roman" w:hAnsi="Courier New" w:cs="Courier New"/>
          <w:color w:val="auto"/>
          <w:sz w:val="18"/>
          <w:szCs w:val="18"/>
          <w:lang w:val="cs-CZ" w:eastAsia="cs-CZ"/>
        </w:rPr>
        <w:t> = </w:t>
      </w:r>
      <w:proofErr w:type="spellStart"/>
      <w:r w:rsidRPr="00EB6A89">
        <w:rPr>
          <w:rFonts w:ascii="Courier New" w:eastAsia="Times New Roman" w:hAnsi="Courier New" w:cs="Courier New"/>
          <w:color w:val="auto"/>
          <w:sz w:val="18"/>
          <w:szCs w:val="18"/>
          <w:lang w:val="cs-CZ" w:eastAsia="cs-CZ"/>
        </w:rPr>
        <w:t>true</w:t>
      </w:r>
      <w:proofErr w:type="spellEnd"/>
      <w:r w:rsidRPr="00EB6A89">
        <w:rPr>
          <w:rFonts w:ascii="Courier New" w:eastAsia="Times New Roman" w:hAnsi="Courier New" w:cs="Courier New"/>
          <w:color w:val="auto"/>
          <w:sz w:val="18"/>
          <w:szCs w:val="18"/>
          <w:lang w:val="cs-CZ" w:eastAsia="cs-CZ"/>
        </w:rPr>
        <w:t xml:space="preserve"> );</w:t>
      </w:r>
    </w:p>
    <w:p w14:paraId="7E444EAD" w14:textId="7D867F85"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
    <w:p w14:paraId="1D8B31D2" w14:textId="5185202A"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FF0000"/>
          <w:sz w:val="18"/>
          <w:szCs w:val="18"/>
          <w:lang w:val="cs-CZ" w:eastAsia="cs-CZ"/>
        </w:rPr>
        <w:t xml:space="preserve"> </w:t>
      </w:r>
      <w:proofErr w:type="spellStart"/>
      <w:r w:rsidRPr="00EB6A89">
        <w:rPr>
          <w:rFonts w:ascii="Courier New" w:eastAsia="Times New Roman" w:hAnsi="Courier New" w:cs="Courier New"/>
          <w:color w:val="FF0000"/>
          <w:sz w:val="18"/>
          <w:szCs w:val="18"/>
          <w:lang w:val="cs-CZ" w:eastAsia="cs-CZ"/>
        </w:rPr>
        <w:t>Reaction</w:t>
      </w:r>
      <w:proofErr w:type="spellEnd"/>
      <w:r w:rsidRPr="00EB6A89">
        <w:rPr>
          <w:rFonts w:ascii="Courier New" w:eastAsia="Times New Roman" w:hAnsi="Courier New" w:cs="Courier New"/>
          <w:color w:val="auto"/>
          <w:sz w:val="18"/>
          <w:szCs w:val="18"/>
          <w:lang w:val="cs-CZ" w:eastAsia="cs-CZ"/>
        </w:rPr>
        <w:t> </w:t>
      </w:r>
      <w:proofErr w:type="gramStart"/>
      <w:r w:rsidRPr="00EB6A89">
        <w:rPr>
          <w:rFonts w:ascii="Courier New" w:eastAsia="Times New Roman" w:hAnsi="Courier New" w:cs="Courier New"/>
          <w:b/>
          <w:bCs/>
          <w:color w:val="auto"/>
          <w:sz w:val="18"/>
          <w:szCs w:val="18"/>
          <w:lang w:val="cs-CZ" w:eastAsia="cs-CZ"/>
        </w:rPr>
        <w:t>r</w:t>
      </w: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nP</w:t>
      </w:r>
      <w:proofErr w:type="spellEnd"/>
      <w:proofErr w:type="gramEnd"/>
      <w:r w:rsidRPr="00EB6A89">
        <w:rPr>
          <w:rFonts w:ascii="Courier New" w:eastAsia="Times New Roman" w:hAnsi="Courier New" w:cs="Courier New"/>
          <w:color w:val="auto"/>
          <w:sz w:val="18"/>
          <w:szCs w:val="18"/>
          <w:lang w:val="cs-CZ" w:eastAsia="cs-CZ"/>
        </w:rPr>
        <w:t xml:space="preserve"> = 1, </w:t>
      </w:r>
      <w:proofErr w:type="spellStart"/>
      <w:r w:rsidRPr="00EB6A89">
        <w:rPr>
          <w:rFonts w:ascii="Courier New" w:eastAsia="Times New Roman" w:hAnsi="Courier New" w:cs="Courier New"/>
          <w:color w:val="auto"/>
          <w:sz w:val="18"/>
          <w:szCs w:val="18"/>
          <w:lang w:val="cs-CZ" w:eastAsia="cs-CZ"/>
        </w:rPr>
        <w:t>nS</w:t>
      </w:r>
      <w:proofErr w:type="spellEnd"/>
      <w:r w:rsidRPr="00EB6A89">
        <w:rPr>
          <w:rFonts w:ascii="Courier New" w:eastAsia="Times New Roman" w:hAnsi="Courier New" w:cs="Courier New"/>
          <w:color w:val="auto"/>
          <w:sz w:val="18"/>
          <w:szCs w:val="18"/>
          <w:lang w:val="cs-CZ" w:eastAsia="cs-CZ"/>
        </w:rPr>
        <w:t> = 1, </w:t>
      </w:r>
    </w:p>
    <w:p w14:paraId="21F1860E" w14:textId="49043A9C"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process</w:t>
      </w:r>
      <w:proofErr w:type="spellEnd"/>
      <w:r w:rsidRPr="00EB6A89">
        <w:rPr>
          <w:rFonts w:ascii="Courier New" w:eastAsia="Times New Roman" w:hAnsi="Courier New" w:cs="Courier New"/>
          <w:color w:val="auto"/>
          <w:sz w:val="18"/>
          <w:szCs w:val="18"/>
          <w:lang w:val="cs-CZ" w:eastAsia="cs-CZ"/>
        </w:rPr>
        <w:t> =</w:t>
      </w:r>
      <w:r w:rsidRPr="00EB6A89">
        <w:rPr>
          <w:rFonts w:ascii="Courier New" w:eastAsia="Times New Roman" w:hAnsi="Courier New" w:cs="Courier New"/>
          <w:color w:val="FF0000"/>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processData</w:t>
      </w:r>
      <w:proofErr w:type="spellEnd"/>
      <w:r w:rsidRPr="00EB6A89">
        <w:rPr>
          <w:rFonts w:ascii="Courier New" w:eastAsia="Times New Roman" w:hAnsi="Courier New" w:cs="Courier New"/>
          <w:color w:val="auto"/>
          <w:sz w:val="18"/>
          <w:szCs w:val="18"/>
          <w:lang w:val="cs-CZ" w:eastAsia="cs-CZ"/>
        </w:rPr>
        <w:t>(</w:t>
      </w:r>
      <w:proofErr w:type="gramEnd"/>
      <w:r w:rsidRPr="00EB6A89">
        <w:rPr>
          <w:rFonts w:ascii="Courier New" w:eastAsia="Times New Roman" w:hAnsi="Courier New" w:cs="Courier New"/>
          <w:color w:val="auto"/>
          <w:sz w:val="18"/>
          <w:szCs w:val="18"/>
          <w:lang w:val="cs-CZ" w:eastAsia="cs-CZ"/>
        </w:rPr>
        <w:t>2) );</w:t>
      </w:r>
    </w:p>
    <w:p w14:paraId="42494744" w14:textId="77777777"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p>
    <w:p w14:paraId="49B07E62" w14:textId="77777777"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proofErr w:type="spellStart"/>
      <w:r w:rsidRPr="00EB6A89">
        <w:rPr>
          <w:rFonts w:ascii="Courier New" w:eastAsia="Times New Roman" w:hAnsi="Courier New" w:cs="Courier New"/>
          <w:color w:val="0000FF"/>
          <w:sz w:val="18"/>
          <w:szCs w:val="18"/>
          <w:lang w:val="cs-CZ" w:eastAsia="cs-CZ"/>
        </w:rPr>
        <w:t>equation</w:t>
      </w:r>
      <w:proofErr w:type="spellEnd"/>
      <w:r w:rsidRPr="00EB6A89">
        <w:rPr>
          <w:rFonts w:ascii="Courier New" w:eastAsia="Times New Roman" w:hAnsi="Courier New" w:cs="Courier New"/>
          <w:color w:val="0000FF"/>
          <w:sz w:val="18"/>
          <w:szCs w:val="18"/>
          <w:lang w:val="cs-CZ" w:eastAsia="cs-CZ"/>
        </w:rPr>
        <w:t> </w:t>
      </w:r>
    </w:p>
    <w:p w14:paraId="13441AC2" w14:textId="53D261F1"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A</w:t>
      </w:r>
      <w:proofErr w:type="gramEnd"/>
      <w:r w:rsidRPr="00EB6A89">
        <w:rPr>
          <w:rFonts w:ascii="Courier New" w:eastAsia="Times New Roman" w:hAnsi="Courier New" w:cs="Courier New"/>
          <w:color w:val="auto"/>
          <w:sz w:val="18"/>
          <w:szCs w:val="18"/>
          <w:lang w:val="cs-CZ" w:eastAsia="cs-CZ"/>
        </w:rPr>
        <w:t>.fore</w:t>
      </w:r>
      <w:proofErr w:type="spellEnd"/>
      <w:r w:rsidRPr="00EB6A89">
        <w:rPr>
          <w:rFonts w:ascii="Courier New" w:eastAsia="Times New Roman" w:hAnsi="Courier New" w:cs="Courier New"/>
          <w:color w:val="auto"/>
          <w:sz w:val="18"/>
          <w:szCs w:val="18"/>
          <w:lang w:val="cs-CZ" w:eastAsia="cs-CZ"/>
        </w:rPr>
        <w:t xml:space="preserve"> , </w:t>
      </w:r>
      <w:proofErr w:type="spellStart"/>
      <w:r w:rsidRPr="00EB6A89">
        <w:rPr>
          <w:rFonts w:ascii="Courier New" w:eastAsia="Times New Roman" w:hAnsi="Courier New" w:cs="Courier New"/>
          <w:color w:val="auto"/>
          <w:sz w:val="18"/>
          <w:szCs w:val="18"/>
          <w:lang w:val="cs-CZ" w:eastAsia="cs-CZ"/>
        </w:rPr>
        <w:t>r.substrates</w:t>
      </w:r>
      <w:proofErr w:type="spellEnd"/>
      <w:r w:rsidRPr="00EB6A89">
        <w:rPr>
          <w:rFonts w:ascii="Courier New" w:eastAsia="Times New Roman" w:hAnsi="Courier New" w:cs="Courier New"/>
          <w:color w:val="auto"/>
          <w:sz w:val="18"/>
          <w:szCs w:val="18"/>
          <w:lang w:val="cs-CZ" w:eastAsia="cs-CZ"/>
        </w:rPr>
        <w:t>[1] );</w:t>
      </w:r>
    </w:p>
    <w:p w14:paraId="415E94AF" w14:textId="43C7674A" w:rsidR="00EB6A89" w:rsidRPr="00EB6A89" w:rsidRDefault="00EB6A89" w:rsidP="00EB6A89">
      <w:pPr>
        <w:spacing w:after="0"/>
        <w:ind w:left="0" w:firstLine="0"/>
        <w:jc w:val="left"/>
        <w:rPr>
          <w:rFonts w:ascii="Segoe UI" w:eastAsia="Times New Roman" w:hAnsi="Segoe UI" w:cs="Segoe UI"/>
          <w:color w:val="auto"/>
          <w:sz w:val="18"/>
          <w:szCs w:val="18"/>
          <w:lang w:val="cs-CZ" w:eastAsia="cs-CZ"/>
        </w:rPr>
      </w:pPr>
      <w:r w:rsidRPr="00EB6A89">
        <w:rPr>
          <w:rFonts w:ascii="Courier New" w:eastAsia="Times New Roman" w:hAnsi="Courier New" w:cs="Courier New"/>
          <w:color w:val="auto"/>
          <w:sz w:val="18"/>
          <w:szCs w:val="18"/>
          <w:lang w:val="cs-CZ" w:eastAsia="cs-CZ"/>
        </w:rPr>
        <w:t>  </w:t>
      </w:r>
      <w:proofErr w:type="spellStart"/>
      <w:proofErr w:type="gramStart"/>
      <w:r w:rsidRPr="00EB6A89">
        <w:rPr>
          <w:rFonts w:ascii="Courier New" w:eastAsia="Times New Roman" w:hAnsi="Courier New" w:cs="Courier New"/>
          <w:color w:val="FF0000"/>
          <w:sz w:val="18"/>
          <w:szCs w:val="18"/>
          <w:lang w:val="cs-CZ" w:eastAsia="cs-CZ"/>
        </w:rPr>
        <w:t>connect</w:t>
      </w:r>
      <w:proofErr w:type="spellEnd"/>
      <w:r w:rsidRPr="00EB6A89">
        <w:rPr>
          <w:rFonts w:ascii="Courier New" w:eastAsia="Times New Roman" w:hAnsi="Courier New" w:cs="Courier New"/>
          <w:color w:val="auto"/>
          <w:sz w:val="18"/>
          <w:szCs w:val="18"/>
          <w:lang w:val="cs-CZ" w:eastAsia="cs-CZ"/>
        </w:rPr>
        <w:t xml:space="preserve">( </w:t>
      </w:r>
      <w:proofErr w:type="spellStart"/>
      <w:r w:rsidRPr="00EB6A89">
        <w:rPr>
          <w:rFonts w:ascii="Courier New" w:eastAsia="Times New Roman" w:hAnsi="Courier New" w:cs="Courier New"/>
          <w:color w:val="auto"/>
          <w:sz w:val="18"/>
          <w:szCs w:val="18"/>
          <w:lang w:val="cs-CZ" w:eastAsia="cs-CZ"/>
        </w:rPr>
        <w:t>r</w:t>
      </w:r>
      <w:proofErr w:type="gramEnd"/>
      <w:r w:rsidRPr="00EB6A89">
        <w:rPr>
          <w:rFonts w:ascii="Courier New" w:eastAsia="Times New Roman" w:hAnsi="Courier New" w:cs="Courier New"/>
          <w:color w:val="auto"/>
          <w:sz w:val="18"/>
          <w:szCs w:val="18"/>
          <w:lang w:val="cs-CZ" w:eastAsia="cs-CZ"/>
        </w:rPr>
        <w:t>.products</w:t>
      </w:r>
      <w:proofErr w:type="spellEnd"/>
      <w:r w:rsidRPr="00EB6A89">
        <w:rPr>
          <w:rFonts w:ascii="Courier New" w:eastAsia="Times New Roman" w:hAnsi="Courier New" w:cs="Courier New"/>
          <w:color w:val="auto"/>
          <w:sz w:val="18"/>
          <w:szCs w:val="18"/>
          <w:lang w:val="cs-CZ" w:eastAsia="cs-CZ"/>
        </w:rPr>
        <w:t>[1] , </w:t>
      </w:r>
      <w:proofErr w:type="spellStart"/>
      <w:r w:rsidRPr="00EB6A89">
        <w:rPr>
          <w:rFonts w:ascii="Courier New" w:eastAsia="Times New Roman" w:hAnsi="Courier New" w:cs="Courier New"/>
          <w:color w:val="auto"/>
          <w:sz w:val="18"/>
          <w:szCs w:val="18"/>
          <w:lang w:val="cs-CZ" w:eastAsia="cs-CZ"/>
        </w:rPr>
        <w:t>B.rear</w:t>
      </w:r>
      <w:proofErr w:type="spellEnd"/>
      <w:r w:rsidRPr="00EB6A89">
        <w:rPr>
          <w:rFonts w:ascii="Courier New" w:eastAsia="Times New Roman" w:hAnsi="Courier New" w:cs="Courier New"/>
          <w:color w:val="auto"/>
          <w:sz w:val="18"/>
          <w:szCs w:val="18"/>
          <w:lang w:val="cs-CZ" w:eastAsia="cs-CZ"/>
        </w:rPr>
        <w:t xml:space="preserve"> );</w:t>
      </w:r>
    </w:p>
    <w:p w14:paraId="647AE14D" w14:textId="7F0742EE" w:rsidR="00EB6A89" w:rsidRPr="00EB6A89" w:rsidRDefault="00EB6A89" w:rsidP="00EB6A89">
      <w:pPr>
        <w:spacing w:after="0"/>
        <w:ind w:left="0" w:firstLine="0"/>
        <w:jc w:val="left"/>
        <w:rPr>
          <w:rFonts w:ascii="Courier New" w:eastAsia="Times New Roman" w:hAnsi="Courier New" w:cs="Courier New"/>
          <w:color w:val="auto"/>
          <w:sz w:val="18"/>
          <w:szCs w:val="18"/>
          <w:lang w:val="cs-CZ" w:eastAsia="cs-CZ"/>
        </w:rPr>
      </w:pPr>
      <w:r w:rsidRPr="00EB6A89">
        <w:rPr>
          <w:rFonts w:ascii="Courier New" w:eastAsia="Times New Roman" w:hAnsi="Courier New" w:cs="Courier New"/>
          <w:color w:val="0000FF"/>
          <w:sz w:val="18"/>
          <w:szCs w:val="18"/>
          <w:lang w:val="cs-CZ" w:eastAsia="cs-CZ"/>
        </w:rPr>
        <w:t>end </w:t>
      </w:r>
      <w:proofErr w:type="spellStart"/>
      <w:r w:rsidRPr="00EB6A89">
        <w:rPr>
          <w:rFonts w:ascii="Courier New" w:eastAsia="Times New Roman" w:hAnsi="Courier New" w:cs="Courier New"/>
          <w:color w:val="auto"/>
          <w:sz w:val="18"/>
          <w:szCs w:val="18"/>
          <w:lang w:val="cs-CZ" w:eastAsia="cs-CZ"/>
        </w:rPr>
        <w:t>SimpleReaction</w:t>
      </w:r>
      <w:proofErr w:type="spellEnd"/>
      <w:r w:rsidRPr="00EB6A89">
        <w:rPr>
          <w:rFonts w:ascii="Courier New" w:eastAsia="Times New Roman" w:hAnsi="Courier New" w:cs="Courier New"/>
          <w:color w:val="auto"/>
          <w:sz w:val="18"/>
          <w:szCs w:val="18"/>
          <w:lang w:val="cs-CZ" w:eastAsia="cs-CZ"/>
        </w:rPr>
        <w:t>;</w:t>
      </w:r>
    </w:p>
    <w:p w14:paraId="782C27CD" w14:textId="4ECA3176" w:rsidR="0034357F" w:rsidRDefault="0034357F" w:rsidP="00C87D45">
      <w:pPr>
        <w:spacing w:after="236"/>
        <w:ind w:left="-5"/>
        <w:rPr>
          <w:rFonts w:ascii="Times New Roman" w:hAnsi="Times New Roman" w:cs="Times New Roman"/>
        </w:rPr>
      </w:pPr>
    </w:p>
    <w:p w14:paraId="2EC75927" w14:textId="77777777" w:rsidR="001A70DF" w:rsidRDefault="001A70DF" w:rsidP="001A70DF">
      <w:pPr>
        <w:spacing w:after="260"/>
        <w:ind w:left="-5"/>
        <w:rPr>
          <w:rFonts w:ascii="Times New Roman" w:hAnsi="Times New Roman" w:cs="Times New Roman"/>
        </w:rPr>
      </w:pPr>
      <w:r>
        <w:rPr>
          <w:rFonts w:ascii="Times New Roman" w:hAnsi="Times New Roman" w:cs="Times New Roman"/>
        </w:rPr>
        <w:t>If the user prefers first product definition for a chemical process, then it is possible to set process option “</w:t>
      </w:r>
      <w:proofErr w:type="spellStart"/>
      <w:r>
        <w:rPr>
          <w:rFonts w:ascii="Times New Roman" w:hAnsi="Times New Roman" w:cs="Times New Roman"/>
        </w:rPr>
        <w:t>frstProductFrom</w:t>
      </w:r>
      <w:proofErr w:type="spellEnd"/>
      <w:r>
        <w:rPr>
          <w:rFonts w:ascii="Times New Roman" w:hAnsi="Times New Roman" w:cs="Times New Roman"/>
        </w:rPr>
        <w:t xml:space="preserve">” into “Substance” selection. This enables the parameter </w:t>
      </w:r>
      <w:proofErr w:type="spellStart"/>
      <w:r>
        <w:rPr>
          <w:rFonts w:ascii="Times New Roman" w:hAnsi="Times New Roman" w:cs="Times New Roman"/>
        </w:rPr>
        <w:t>firstProduct</w:t>
      </w:r>
      <w:proofErr w:type="spellEnd"/>
      <w:r>
        <w:rPr>
          <w:rFonts w:ascii="Times New Roman" w:hAnsi="Times New Roman" w:cs="Times New Roman"/>
        </w:rPr>
        <w:t xml:space="preserve"> (the first product definition) in the same dialog of the process setting. Because with knowledge of all products and all substrate definitions the process definition can be evaluated, so the parameter with process definition is disabled in this selection.  </w:t>
      </w:r>
    </w:p>
    <w:p w14:paraId="30B3F6AD" w14:textId="77777777" w:rsidR="001A70DF" w:rsidRDefault="001A70DF" w:rsidP="001A70DF">
      <w:pPr>
        <w:pStyle w:val="Heading1"/>
        <w:numPr>
          <w:ilvl w:val="0"/>
          <w:numId w:val="0"/>
        </w:numPr>
        <w:spacing w:after="80"/>
        <w:rPr>
          <w:rFonts w:ascii="Times New Roman" w:hAnsi="Times New Roman" w:cs="Times New Roman"/>
          <w:b/>
          <w:bCs/>
          <w:lang w:val="en-US"/>
        </w:rPr>
      </w:pPr>
      <w:r w:rsidRPr="00FE11D9">
        <w:rPr>
          <w:rFonts w:ascii="Times New Roman" w:hAnsi="Times New Roman" w:cs="Times New Roman"/>
          <w:b/>
          <w:bCs/>
          <w:noProof/>
          <w:lang w:val="en-US"/>
        </w:rPr>
        <w:drawing>
          <wp:inline distT="0" distB="0" distL="0" distR="0" wp14:anchorId="7ED4A26F" wp14:editId="3E6885E5">
            <wp:extent cx="2635250" cy="53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9118" cy="542102"/>
                    </a:xfrm>
                    <a:prstGeom prst="rect">
                      <a:avLst/>
                    </a:prstGeom>
                  </pic:spPr>
                </pic:pic>
              </a:graphicData>
            </a:graphic>
          </wp:inline>
        </w:drawing>
      </w:r>
    </w:p>
    <w:p w14:paraId="030B0598" w14:textId="77777777" w:rsidR="001A70DF" w:rsidRPr="009A1F40" w:rsidRDefault="001A70DF" w:rsidP="001A70DF"/>
    <w:p w14:paraId="58E25B47" w14:textId="69D19C4C" w:rsidR="001A70DF" w:rsidRDefault="001A70DF" w:rsidP="001A70DF">
      <w:r>
        <w:rPr>
          <w:noProof/>
        </w:rPr>
        <w:drawing>
          <wp:inline distT="0" distB="0" distL="0" distR="0" wp14:anchorId="4AE5688C" wp14:editId="5DE8B234">
            <wp:extent cx="2514600" cy="1335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5269" cy="1341059"/>
                    </a:xfrm>
                    <a:prstGeom prst="rect">
                      <a:avLst/>
                    </a:prstGeom>
                    <a:noFill/>
                    <a:ln>
                      <a:noFill/>
                    </a:ln>
                  </pic:spPr>
                </pic:pic>
              </a:graphicData>
            </a:graphic>
          </wp:inline>
        </w:drawing>
      </w:r>
    </w:p>
    <w:p w14:paraId="29660EB1" w14:textId="05295F3C" w:rsidR="00A13B60" w:rsidRDefault="00A13B60" w:rsidP="001A70DF">
      <w:r>
        <w:t xml:space="preserve">In addition, stoichiometric coefficients can be set as parameter s for substrates and parameter p for products as usual in previous version. The new extension </w:t>
      </w:r>
      <w:r w:rsidR="0026017A">
        <w:t xml:space="preserve">for processes allows to change chemical kinetics as redefinition of relation between electro-chemical gradient and process molar rate called </w:t>
      </w:r>
      <w:proofErr w:type="spellStart"/>
      <w:r w:rsidR="0026017A">
        <w:t>uLoss</w:t>
      </w:r>
      <w:proofErr w:type="spellEnd"/>
      <w:r w:rsidR="0026017A">
        <w:t xml:space="preserve">. By </w:t>
      </w:r>
      <w:proofErr w:type="gramStart"/>
      <w:r w:rsidR="0026017A">
        <w:t>default</w:t>
      </w:r>
      <w:proofErr w:type="gramEnd"/>
      <w:r w:rsidR="0026017A">
        <w:t xml:space="preserve"> is </w:t>
      </w:r>
      <w:proofErr w:type="spellStart"/>
      <w:r w:rsidR="0026017A">
        <w:t>uLoss</w:t>
      </w:r>
      <w:proofErr w:type="spellEnd"/>
      <w:r w:rsidR="0026017A">
        <w:t xml:space="preserve"> set to traditional chemical kinetics based on forward rate coefficient, but user can define own type of chemical kinetics constrained by proposed interface for potential loss functions. </w:t>
      </w:r>
    </w:p>
    <w:p w14:paraId="2FA5A354" w14:textId="77777777" w:rsidR="00A13B60" w:rsidRDefault="00A13B60" w:rsidP="001A70DF"/>
    <w:p w14:paraId="6BD929E6" w14:textId="77777777" w:rsidR="00B94998" w:rsidRDefault="00B94998" w:rsidP="00A13B60">
      <w:pPr>
        <w:spacing w:after="83" w:line="259" w:lineRule="auto"/>
        <w:ind w:left="432" w:firstLine="0"/>
        <w:rPr>
          <w:rFonts w:ascii="Times New Roman" w:hAnsi="Times New Roman" w:cs="Times New Roman"/>
          <w:b/>
          <w:bCs/>
          <w:sz w:val="19"/>
        </w:rPr>
      </w:pPr>
    </w:p>
    <w:p w14:paraId="1E7539F2" w14:textId="558F0C56" w:rsidR="00A13B60" w:rsidRPr="00B270C0" w:rsidRDefault="00A13B60" w:rsidP="00A13B60">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4</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reaction defined by product</w:t>
      </w:r>
      <w:r w:rsidR="0026017A">
        <w:rPr>
          <w:rFonts w:ascii="Times New Roman" w:hAnsi="Times New Roman" w:cs="Times New Roman"/>
          <w:sz w:val="19"/>
        </w:rPr>
        <w:t xml:space="preserve"> with uncommon chemical kinetics</w:t>
      </w:r>
    </w:p>
    <w:p w14:paraId="229B4197" w14:textId="77777777" w:rsidR="00B94998" w:rsidRDefault="00A13B60" w:rsidP="00A13B60">
      <w:pPr>
        <w:pStyle w:val="NormalWeb"/>
        <w:spacing w:before="0" w:beforeAutospacing="0" w:after="0" w:afterAutospacing="0"/>
        <w:rPr>
          <w:rFonts w:ascii="Courier New" w:hAnsi="Courier New" w:cs="Courier New"/>
          <w:color w:val="FF0000"/>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Chemical.Utilities.Types</w:t>
      </w:r>
      <w:proofErr w:type="spellEnd"/>
      <w:proofErr w:type="gramEnd"/>
      <w:r w:rsidRPr="00A13B60">
        <w:rPr>
          <w:rFonts w:ascii="Courier New" w:hAnsi="Courier New" w:cs="Courier New"/>
          <w:color w:val="FF0000"/>
          <w:sz w:val="18"/>
          <w:szCs w:val="18"/>
        </w:rPr>
        <w:t>.</w:t>
      </w:r>
    </w:p>
    <w:p w14:paraId="691B75B7" w14:textId="44B6A27F" w:rsidR="00A13B60" w:rsidRDefault="00B94998" w:rsidP="00B94998">
      <w:pPr>
        <w:pStyle w:val="NormalWeb"/>
        <w:spacing w:before="0" w:beforeAutospacing="0" w:after="0" w:afterAutospacing="0"/>
        <w:rPr>
          <w:rFonts w:ascii="Courier New" w:hAnsi="Courier New" w:cs="Courier New"/>
          <w:sz w:val="18"/>
          <w:szCs w:val="18"/>
        </w:rPr>
      </w:pPr>
      <w:r>
        <w:rPr>
          <w:rFonts w:ascii="Courier New" w:hAnsi="Courier New" w:cs="Courier New"/>
          <w:color w:val="FF0000"/>
          <w:sz w:val="18"/>
          <w:szCs w:val="18"/>
        </w:rPr>
        <w:t xml:space="preserve">         </w:t>
      </w:r>
      <w:proofErr w:type="spellStart"/>
      <w:r w:rsidR="00A13B60" w:rsidRPr="00A13B60">
        <w:rPr>
          <w:rFonts w:ascii="Courier New" w:hAnsi="Courier New" w:cs="Courier New"/>
          <w:color w:val="FF0000"/>
          <w:sz w:val="18"/>
          <w:szCs w:val="18"/>
        </w:rPr>
        <w:t>FirstProductChoice</w:t>
      </w:r>
      <w:proofErr w:type="spellEnd"/>
      <w:r w:rsidR="00A13B60" w:rsidRPr="00EB6A89">
        <w:rPr>
          <w:rFonts w:ascii="Courier New" w:hAnsi="Courier New" w:cs="Courier New"/>
          <w:sz w:val="18"/>
          <w:szCs w:val="18"/>
        </w:rPr>
        <w:t>;</w:t>
      </w:r>
    </w:p>
    <w:p w14:paraId="3D59D2CE" w14:textId="6FF8128A" w:rsidR="00A13B60" w:rsidRDefault="00A13B60" w:rsidP="00A13B60">
      <w:pPr>
        <w:pStyle w:val="NormalWeb"/>
        <w:spacing w:before="0" w:beforeAutospacing="0" w:after="0" w:afterAutospacing="0"/>
        <w:rPr>
          <w:rFonts w:ascii="Courier New" w:hAnsi="Courier New" w:cs="Courier New"/>
          <w:sz w:val="18"/>
          <w:szCs w:val="18"/>
        </w:rPr>
      </w:pPr>
      <w:r w:rsidRPr="00EB6A89">
        <w:rPr>
          <w:rFonts w:ascii="Courier New" w:hAnsi="Courier New" w:cs="Courier New"/>
          <w:color w:val="0000FF"/>
          <w:sz w:val="18"/>
          <w:szCs w:val="18"/>
        </w:rPr>
        <w:t>import </w:t>
      </w:r>
      <w:proofErr w:type="spellStart"/>
      <w:proofErr w:type="gramStart"/>
      <w:r w:rsidRPr="00A13B60">
        <w:rPr>
          <w:rFonts w:ascii="Courier New" w:hAnsi="Courier New" w:cs="Courier New"/>
          <w:color w:val="FF0000"/>
          <w:sz w:val="18"/>
          <w:szCs w:val="18"/>
        </w:rPr>
        <w:t>Chemical.Processes.Internal.Kinetics</w:t>
      </w:r>
      <w:proofErr w:type="spellEnd"/>
      <w:proofErr w:type="gramEnd"/>
      <w:r>
        <w:rPr>
          <w:rFonts w:ascii="Courier New" w:hAnsi="Courier New" w:cs="Courier New"/>
          <w:color w:val="FF0000"/>
          <w:sz w:val="18"/>
          <w:szCs w:val="18"/>
        </w:rPr>
        <w:t>;</w:t>
      </w:r>
    </w:p>
    <w:p w14:paraId="35322696" w14:textId="534A70AE"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FF0000"/>
          <w:sz w:val="18"/>
          <w:szCs w:val="18"/>
          <w:lang w:val="cs-CZ" w:eastAsia="cs-CZ"/>
        </w:rPr>
        <w:br/>
      </w:r>
      <w:proofErr w:type="spellStart"/>
      <w:proofErr w:type="gramStart"/>
      <w:r w:rsidRPr="00A13B60">
        <w:rPr>
          <w:rFonts w:ascii="Courier New" w:eastAsia="Times New Roman" w:hAnsi="Courier New" w:cs="Courier New"/>
          <w:color w:val="FF0000"/>
          <w:sz w:val="18"/>
          <w:szCs w:val="18"/>
          <w:lang w:val="cs-CZ" w:eastAsia="cs-CZ"/>
        </w:rPr>
        <w:t>Chemical.Processes.Reaction</w:t>
      </w:r>
      <w:proofErr w:type="spellEnd"/>
      <w:proofErr w:type="gramEnd"/>
      <w:r w:rsidRPr="00A13B60">
        <w:rPr>
          <w:rFonts w:ascii="Courier New" w:eastAsia="Times New Roman" w:hAnsi="Courier New" w:cs="Courier New"/>
          <w:color w:val="auto"/>
          <w:sz w:val="18"/>
          <w:szCs w:val="18"/>
          <w:lang w:val="cs-CZ" w:eastAsia="cs-CZ"/>
        </w:rPr>
        <w:t> </w:t>
      </w:r>
      <w:r w:rsidRPr="00A13B60">
        <w:rPr>
          <w:rFonts w:ascii="Courier New" w:eastAsia="Times New Roman" w:hAnsi="Courier New" w:cs="Courier New"/>
          <w:b/>
          <w:bCs/>
          <w:color w:val="auto"/>
          <w:sz w:val="18"/>
          <w:szCs w:val="18"/>
          <w:lang w:val="cs-CZ" w:eastAsia="cs-CZ"/>
        </w:rPr>
        <w:t>H2_burning</w:t>
      </w:r>
      <w:r>
        <w:rPr>
          <w:rFonts w:ascii="Courier New" w:eastAsia="Times New Roman" w:hAnsi="Courier New" w:cs="Courier New"/>
          <w:b/>
          <w:bCs/>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75ECC028" w14:textId="2B96D47E" w:rsidR="00A13B60" w:rsidRDefault="00A13B60" w:rsidP="00A13B60">
      <w:pPr>
        <w:spacing w:after="0"/>
        <w:ind w:left="440" w:firstLine="0"/>
        <w:jc w:val="left"/>
        <w:rPr>
          <w:rFonts w:ascii="Courier New" w:eastAsia="Times New Roman" w:hAnsi="Courier New" w:cs="Courier New"/>
          <w:color w:val="auto"/>
          <w:sz w:val="18"/>
          <w:szCs w:val="18"/>
          <w:lang w:val="cs-CZ" w:eastAsia="cs-CZ"/>
        </w:rPr>
      </w:pPr>
      <w:proofErr w:type="spellStart"/>
      <w:r w:rsidRPr="00A13B60">
        <w:rPr>
          <w:rFonts w:ascii="Courier New" w:eastAsia="Times New Roman" w:hAnsi="Courier New" w:cs="Courier New"/>
          <w:color w:val="auto"/>
          <w:sz w:val="18"/>
          <w:szCs w:val="18"/>
          <w:lang w:val="cs-CZ" w:eastAsia="cs-CZ"/>
        </w:rPr>
        <w:t>firstProductFrom</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p>
    <w:p w14:paraId="5FFF1FDB" w14:textId="0576846F" w:rsidR="00A13B60" w:rsidRPr="00A13B60" w:rsidRDefault="00A13B60" w:rsidP="00A13B60">
      <w:pPr>
        <w:spacing w:after="0"/>
        <w:ind w:left="440" w:firstLine="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FirstProductChoice.Substance</w:t>
      </w:r>
      <w:proofErr w:type="spellEnd"/>
      <w:r w:rsidRPr="00A13B60">
        <w:rPr>
          <w:rFonts w:ascii="Courier New" w:eastAsia="Times New Roman" w:hAnsi="Courier New" w:cs="Courier New"/>
          <w:color w:val="auto"/>
          <w:sz w:val="18"/>
          <w:szCs w:val="18"/>
          <w:lang w:val="cs-CZ" w:eastAsia="cs-CZ"/>
        </w:rPr>
        <w:t>,</w:t>
      </w:r>
    </w:p>
    <w:p w14:paraId="59760CD1" w14:textId="40013BA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firstProduct</w:t>
      </w:r>
      <w:proofErr w:type="spellEnd"/>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Gas.H2O,</w:t>
      </w:r>
    </w:p>
    <w:p w14:paraId="42F9FECF" w14:textId="3306AEE0" w:rsidR="00A13B60" w:rsidRPr="00A13B60" w:rsidRDefault="00A13B60" w:rsidP="00A13B60">
      <w:pPr>
        <w:spacing w:after="0"/>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auto"/>
          <w:sz w:val="18"/>
          <w:szCs w:val="18"/>
          <w:lang w:val="cs-CZ" w:eastAsia="cs-CZ"/>
        </w:rPr>
        <w:t>nS</w:t>
      </w:r>
      <w:proofErr w:type="spellEnd"/>
      <w:r w:rsidRPr="00A13B60">
        <w:rPr>
          <w:rFonts w:ascii="Courier New" w:eastAsia="Times New Roman" w:hAnsi="Courier New" w:cs="Courier New"/>
          <w:color w:val="auto"/>
          <w:sz w:val="18"/>
          <w:szCs w:val="18"/>
          <w:lang w:val="cs-CZ" w:eastAsia="cs-CZ"/>
        </w:rPr>
        <w:t>=2,</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s</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r w:rsidR="0026017A">
        <w:rPr>
          <w:rFonts w:ascii="Courier New" w:eastAsia="Times New Roman" w:hAnsi="Courier New" w:cs="Courier New"/>
          <w:color w:val="auto"/>
          <w:sz w:val="18"/>
          <w:szCs w:val="18"/>
          <w:lang w:val="cs-CZ" w:eastAsia="cs-CZ"/>
        </w:rPr>
        <w:t>,1</w:t>
      </w:r>
      <w:r w:rsidRPr="00A13B60">
        <w:rPr>
          <w:rFonts w:ascii="Courier New" w:eastAsia="Times New Roman" w:hAnsi="Courier New" w:cs="Courier New"/>
          <w:color w:val="auto"/>
          <w:sz w:val="18"/>
          <w:szCs w:val="18"/>
          <w:lang w:val="cs-CZ" w:eastAsia="cs-CZ"/>
        </w:rPr>
        <w:t>},</w:t>
      </w:r>
    </w:p>
    <w:p w14:paraId="20D69C39" w14:textId="465CC820"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nP</w:t>
      </w:r>
      <w:proofErr w:type="spellEnd"/>
      <w:r w:rsidRPr="00A13B60">
        <w:rPr>
          <w:rFonts w:ascii="Courier New" w:eastAsia="Times New Roman" w:hAnsi="Courier New" w:cs="Courier New"/>
          <w:color w:val="auto"/>
          <w:sz w:val="18"/>
          <w:szCs w:val="18"/>
          <w:lang w:val="cs-CZ" w:eastAsia="cs-CZ"/>
        </w:rPr>
        <w:t>=1</w:t>
      </w:r>
      <w:r>
        <w:rPr>
          <w:rFonts w:ascii="Courier New" w:eastAsia="Times New Roman" w:hAnsi="Courier New" w:cs="Courier New"/>
          <w:color w:val="auto"/>
          <w:sz w:val="18"/>
          <w:szCs w:val="18"/>
          <w:lang w:val="cs-CZ" w:eastAsia="cs-CZ"/>
        </w:rPr>
        <w:t>,</w:t>
      </w:r>
      <w:r w:rsidRPr="00A13B60">
        <w:rPr>
          <w:rFonts w:ascii="Courier New" w:eastAsia="Times New Roman" w:hAnsi="Courier New" w:cs="Courier New"/>
          <w:color w:val="auto"/>
          <w:sz w:val="18"/>
          <w:szCs w:val="18"/>
          <w:lang w:val="cs-CZ" w:eastAsia="cs-CZ"/>
        </w:rPr>
        <w:t> p</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r w:rsidRPr="00A13B60">
        <w:rPr>
          <w:rFonts w:ascii="Courier New" w:eastAsia="Times New Roman" w:hAnsi="Courier New" w:cs="Courier New"/>
          <w:color w:val="auto"/>
          <w:sz w:val="18"/>
          <w:szCs w:val="18"/>
          <w:lang w:val="cs-CZ" w:eastAsia="cs-CZ"/>
        </w:rPr>
        <w:t>{2},</w:t>
      </w:r>
    </w:p>
    <w:p w14:paraId="6433F891" w14:textId="5F4E7187"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1A48790C" w14:textId="77777777" w:rsid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redeclare</w:t>
      </w:r>
      <w:proofErr w:type="spellEnd"/>
      <w:r w:rsidRPr="00A13B60">
        <w:rPr>
          <w:rFonts w:ascii="Courier New" w:eastAsia="Times New Roman" w:hAnsi="Courier New" w:cs="Courier New"/>
          <w:color w:val="0000FF"/>
          <w:sz w:val="18"/>
          <w:szCs w:val="18"/>
          <w:lang w:val="cs-CZ" w:eastAsia="cs-CZ"/>
        </w:rPr>
        <w:t> </w:t>
      </w:r>
      <w:proofErr w:type="spellStart"/>
      <w:r w:rsidRPr="00A13B60">
        <w:rPr>
          <w:rFonts w:ascii="Courier New" w:eastAsia="Times New Roman" w:hAnsi="Courier New" w:cs="Courier New"/>
          <w:color w:val="0000FF"/>
          <w:sz w:val="18"/>
          <w:szCs w:val="18"/>
          <w:lang w:val="cs-CZ" w:eastAsia="cs-CZ"/>
        </w:rPr>
        <w:t>function</w:t>
      </w:r>
      <w:proofErr w:type="spellEnd"/>
      <w:r w:rsidRPr="00A13B60">
        <w:rPr>
          <w:rFonts w:ascii="Courier New" w:eastAsia="Times New Roman" w:hAnsi="Courier New" w:cs="Courier New"/>
          <w:color w:val="auto"/>
          <w:sz w:val="18"/>
          <w:szCs w:val="18"/>
          <w:lang w:val="cs-CZ" w:eastAsia="cs-CZ"/>
        </w:rPr>
        <w:t> </w:t>
      </w:r>
      <w:proofErr w:type="spellStart"/>
      <w:r w:rsidRPr="00A13B60">
        <w:rPr>
          <w:rFonts w:ascii="Courier New" w:eastAsia="Times New Roman" w:hAnsi="Courier New" w:cs="Courier New"/>
          <w:color w:val="auto"/>
          <w:sz w:val="18"/>
          <w:szCs w:val="18"/>
          <w:lang w:val="cs-CZ" w:eastAsia="cs-CZ"/>
        </w:rPr>
        <w:t>uLoss</w:t>
      </w:r>
      <w:proofErr w:type="spellEnd"/>
      <w:r w:rsidRPr="00A13B60">
        <w:rPr>
          <w:rFonts w:ascii="Courier New" w:eastAsia="Times New Roman" w:hAnsi="Courier New" w:cs="Courier New"/>
          <w:color w:val="auto"/>
          <w:sz w:val="18"/>
          <w:szCs w:val="18"/>
          <w:lang w:val="cs-CZ" w:eastAsia="cs-CZ"/>
        </w:rPr>
        <w:t> = </w:t>
      </w:r>
    </w:p>
    <w:p w14:paraId="38D3C5EB" w14:textId="05107EAE" w:rsidR="00A13B60" w:rsidRPr="00A13B60" w:rsidRDefault="00A13B60" w:rsidP="00A13B60">
      <w:pPr>
        <w:spacing w:after="0"/>
        <w:ind w:firstLine="698"/>
        <w:jc w:val="left"/>
        <w:rPr>
          <w:rFonts w:ascii="Courier New" w:eastAsia="Times New Roman" w:hAnsi="Courier New" w:cs="Courier New"/>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r w:rsidRPr="00A13B60">
        <w:rPr>
          <w:rFonts w:ascii="Courier New" w:eastAsia="Times New Roman" w:hAnsi="Courier New" w:cs="Courier New"/>
          <w:color w:val="FF0000"/>
          <w:sz w:val="18"/>
          <w:szCs w:val="18"/>
          <w:lang w:val="cs-CZ" w:eastAsia="cs-CZ"/>
        </w:rPr>
        <w:t>Kinetics.fastPotentialLoss</w:t>
      </w:r>
      <w:proofErr w:type="spellEnd"/>
      <w:r w:rsidRPr="00A13B60">
        <w:rPr>
          <w:rFonts w:ascii="Courier New" w:eastAsia="Times New Roman" w:hAnsi="Courier New" w:cs="Courier New"/>
          <w:color w:val="auto"/>
          <w:sz w:val="18"/>
          <w:szCs w:val="18"/>
          <w:lang w:val="cs-CZ" w:eastAsia="cs-CZ"/>
        </w:rPr>
        <w:t>,</w:t>
      </w:r>
    </w:p>
    <w:p w14:paraId="2F5C89C9" w14:textId="62D5D2B4" w:rsidR="00A13B60" w:rsidRPr="00A13B60" w:rsidRDefault="00A13B60" w:rsidP="00A13B60">
      <w:pPr>
        <w:spacing w:after="0"/>
        <w:ind w:left="0" w:firstLine="0"/>
        <w:jc w:val="left"/>
        <w:rPr>
          <w:rFonts w:ascii="Courier New" w:eastAsia="Times New Roman" w:hAnsi="Courier New" w:cs="Courier New"/>
          <w:color w:val="auto"/>
          <w:sz w:val="18"/>
          <w:szCs w:val="18"/>
          <w:lang w:val="cs-CZ" w:eastAsia="cs-CZ"/>
        </w:rPr>
      </w:pPr>
      <w:r w:rsidRPr="00A13B60">
        <w:rPr>
          <w:rFonts w:ascii="Courier New" w:eastAsia="Times New Roman" w:hAnsi="Courier New" w:cs="Courier New"/>
          <w:color w:val="auto"/>
          <w:sz w:val="18"/>
          <w:szCs w:val="18"/>
          <w:lang w:val="cs-CZ" w:eastAsia="cs-CZ"/>
        </w:rPr>
        <w:t>    </w:t>
      </w:r>
    </w:p>
    <w:p w14:paraId="0C1EAD74" w14:textId="27AA714F" w:rsidR="00A13B60" w:rsidRPr="00A13B60" w:rsidRDefault="00A13B60" w:rsidP="00A13B60">
      <w:pPr>
        <w:spacing w:after="0"/>
        <w:ind w:left="0" w:firstLine="0"/>
        <w:jc w:val="left"/>
        <w:rPr>
          <w:rFonts w:ascii="Segoe UI" w:eastAsia="Times New Roman" w:hAnsi="Segoe UI" w:cs="Segoe UI"/>
          <w:color w:val="auto"/>
          <w:sz w:val="18"/>
          <w:szCs w:val="18"/>
          <w:lang w:val="cs-CZ" w:eastAsia="cs-CZ"/>
        </w:rPr>
      </w:pPr>
      <w:r w:rsidRPr="00A13B60">
        <w:rPr>
          <w:rFonts w:ascii="Courier New" w:eastAsia="Times New Roman" w:hAnsi="Courier New" w:cs="Courier New"/>
          <w:color w:val="auto"/>
          <w:sz w:val="18"/>
          <w:szCs w:val="18"/>
          <w:lang w:val="cs-CZ" w:eastAsia="cs-CZ"/>
        </w:rPr>
        <w:t>)</w:t>
      </w:r>
    </w:p>
    <w:p w14:paraId="3DD851CF" w14:textId="5A5308A6" w:rsidR="001A70DF" w:rsidRDefault="001A70DF" w:rsidP="00A13B60">
      <w:pPr>
        <w:spacing w:after="236"/>
        <w:ind w:left="-5"/>
        <w:rPr>
          <w:rFonts w:ascii="Times New Roman" w:hAnsi="Times New Roman" w:cs="Times New Roman"/>
        </w:rPr>
      </w:pPr>
    </w:p>
    <w:p w14:paraId="07820E72" w14:textId="3A1961F2" w:rsidR="009C43CD" w:rsidRPr="00B270C0"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Data p</w:t>
      </w:r>
      <w:r w:rsidR="004374A3">
        <w:rPr>
          <w:rFonts w:ascii="Times New Roman" w:hAnsi="Times New Roman" w:cs="Times New Roman"/>
          <w:b/>
          <w:bCs/>
          <w:lang w:val="en-US"/>
        </w:rPr>
        <w:t>ropagation</w:t>
      </w:r>
      <w:r w:rsidR="00FC192F">
        <w:rPr>
          <w:rFonts w:ascii="Times New Roman" w:hAnsi="Times New Roman" w:cs="Times New Roman"/>
          <w:b/>
          <w:bCs/>
          <w:lang w:val="en-US"/>
        </w:rPr>
        <w:t xml:space="preserve"> </w:t>
      </w:r>
    </w:p>
    <w:p w14:paraId="1F0E2969" w14:textId="2871519E" w:rsidR="006F3CAB" w:rsidRDefault="00FC192F">
      <w:pPr>
        <w:spacing w:after="260"/>
        <w:ind w:left="-5"/>
        <w:rPr>
          <w:rFonts w:ascii="Times New Roman" w:hAnsi="Times New Roman" w:cs="Times New Roman"/>
        </w:rPr>
      </w:pPr>
      <w:r>
        <w:rPr>
          <w:rFonts w:ascii="Times New Roman" w:hAnsi="Times New Roman" w:cs="Times New Roman"/>
        </w:rPr>
        <w:t>The version 2.0 of the Chemical library is based on</w:t>
      </w:r>
      <w:r w:rsidR="00403559">
        <w:rPr>
          <w:rFonts w:ascii="Times New Roman" w:hAnsi="Times New Roman" w:cs="Times New Roman"/>
        </w:rPr>
        <w:t xml:space="preserve"> a</w:t>
      </w:r>
      <w:r>
        <w:rPr>
          <w:rFonts w:ascii="Times New Roman" w:hAnsi="Times New Roman" w:cs="Times New Roman"/>
        </w:rPr>
        <w:t xml:space="preserve"> special type of connector firstly defined by</w:t>
      </w:r>
      <w:r w:rsidR="00403559">
        <w:rPr>
          <w:rFonts w:ascii="Times New Roman" w:hAnsi="Times New Roman" w:cs="Times New Roman"/>
        </w:rPr>
        <w:t xml:space="preserve"> the</w:t>
      </w:r>
      <w:r>
        <w:rPr>
          <w:rFonts w:ascii="Times New Roman" w:hAnsi="Times New Roman" w:cs="Times New Roman"/>
        </w:rPr>
        <w:t xml:space="preserve"> </w:t>
      </w:r>
      <w:proofErr w:type="spellStart"/>
      <w:r>
        <w:rPr>
          <w:rFonts w:ascii="Times New Roman" w:hAnsi="Times New Roman" w:cs="Times New Roman"/>
        </w:rPr>
        <w:t>ThermofluidStream</w:t>
      </w:r>
      <w:proofErr w:type="spellEnd"/>
      <w:r>
        <w:rPr>
          <w:rFonts w:ascii="Times New Roman" w:hAnsi="Times New Roman" w:cs="Times New Roman"/>
        </w:rPr>
        <w:t xml:space="preserve"> library. These connectors propagate</w:t>
      </w:r>
      <w:r w:rsidR="00403559">
        <w:rPr>
          <w:rFonts w:ascii="Times New Roman" w:hAnsi="Times New Roman" w:cs="Times New Roman"/>
        </w:rPr>
        <w:t xml:space="preserve"> the</w:t>
      </w:r>
      <w:r>
        <w:rPr>
          <w:rFonts w:ascii="Times New Roman" w:hAnsi="Times New Roman" w:cs="Times New Roman"/>
        </w:rPr>
        <w:t xml:space="preserve"> state of media </w:t>
      </w:r>
      <w:r w:rsidR="000E28E1">
        <w:rPr>
          <w:rFonts w:ascii="Times New Roman" w:hAnsi="Times New Roman" w:cs="Times New Roman"/>
        </w:rPr>
        <w:t xml:space="preserve">without inertial part </w:t>
      </w:r>
      <w:r>
        <w:rPr>
          <w:rFonts w:ascii="Times New Roman" w:hAnsi="Times New Roman" w:cs="Times New Roman"/>
        </w:rPr>
        <w:t xml:space="preserve">in flow direction and </w:t>
      </w:r>
      <w:r w:rsidR="006F3CAB">
        <w:rPr>
          <w:rFonts w:ascii="Times New Roman" w:hAnsi="Times New Roman" w:cs="Times New Roman"/>
        </w:rPr>
        <w:t>generate equality of inertial electro-chemical potential</w:t>
      </w:r>
      <w:r>
        <w:rPr>
          <w:rFonts w:ascii="Times New Roman" w:hAnsi="Times New Roman" w:cs="Times New Roman"/>
        </w:rPr>
        <w:t xml:space="preserve"> instead of </w:t>
      </w:r>
      <w:r w:rsidR="006F3CAB">
        <w:rPr>
          <w:rFonts w:ascii="Times New Roman" w:hAnsi="Times New Roman" w:cs="Times New Roman"/>
        </w:rPr>
        <w:t>direct equality of</w:t>
      </w:r>
      <w:r w:rsidR="00403559">
        <w:rPr>
          <w:rFonts w:ascii="Times New Roman" w:hAnsi="Times New Roman" w:cs="Times New Roman"/>
        </w:rPr>
        <w:t xml:space="preserve"> the</w:t>
      </w:r>
      <w:r w:rsidR="006F3CAB">
        <w:rPr>
          <w:rFonts w:ascii="Times New Roman" w:hAnsi="Times New Roman" w:cs="Times New Roman"/>
        </w:rPr>
        <w:t xml:space="preserve"> total electro-chemical potential</w:t>
      </w:r>
      <w:r>
        <w:rPr>
          <w:rFonts w:ascii="Times New Roman" w:hAnsi="Times New Roman" w:cs="Times New Roman"/>
        </w:rPr>
        <w:t>.</w:t>
      </w:r>
      <w:r w:rsidR="006F3CAB">
        <w:rPr>
          <w:rFonts w:ascii="Times New Roman" w:hAnsi="Times New Roman" w:cs="Times New Roman"/>
        </w:rPr>
        <w:t xml:space="preserve"> The equilibria and even the dynamic simulation reach almost the same values if inertia</w:t>
      </w:r>
      <w:r w:rsidR="003513AE">
        <w:rPr>
          <w:rFonts w:ascii="Times New Roman" w:hAnsi="Times New Roman" w:cs="Times New Roman"/>
        </w:rPr>
        <w:t xml:space="preserve"> is fast enough.</w:t>
      </w:r>
      <w:r w:rsidR="006F3CAB">
        <w:rPr>
          <w:rFonts w:ascii="Times New Roman" w:hAnsi="Times New Roman" w:cs="Times New Roman"/>
        </w:rPr>
        <w:t xml:space="preserve"> As proved by …… this type of connector has physical background and better performance because </w:t>
      </w:r>
      <w:r w:rsidR="00403559">
        <w:rPr>
          <w:rFonts w:ascii="Times New Roman" w:hAnsi="Times New Roman" w:cs="Times New Roman"/>
        </w:rPr>
        <w:t>it</w:t>
      </w:r>
      <w:r w:rsidR="00893BB2">
        <w:rPr>
          <w:rFonts w:ascii="Times New Roman" w:hAnsi="Times New Roman" w:cs="Times New Roman"/>
        </w:rPr>
        <w:t xml:space="preserve"> eliminates</w:t>
      </w:r>
      <w:r w:rsidR="006F3CAB">
        <w:rPr>
          <w:rFonts w:ascii="Times New Roman" w:hAnsi="Times New Roman" w:cs="Times New Roman"/>
        </w:rPr>
        <w:t xml:space="preserve"> non-linear s</w:t>
      </w:r>
      <w:r w:rsidR="00893BB2">
        <w:rPr>
          <w:rFonts w:ascii="Times New Roman" w:hAnsi="Times New Roman" w:cs="Times New Roman"/>
        </w:rPr>
        <w:t>ystems</w:t>
      </w:r>
      <w:r w:rsidR="006F3CAB">
        <w:rPr>
          <w:rFonts w:ascii="Times New Roman" w:hAnsi="Times New Roman" w:cs="Times New Roman"/>
        </w:rPr>
        <w:t xml:space="preserve"> of equations where solvers </w:t>
      </w:r>
      <w:r w:rsidR="00403559">
        <w:rPr>
          <w:rFonts w:ascii="Times New Roman" w:hAnsi="Times New Roman" w:cs="Times New Roman"/>
        </w:rPr>
        <w:t xml:space="preserve">typically </w:t>
      </w:r>
      <w:r w:rsidR="006F3CAB">
        <w:rPr>
          <w:rFonts w:ascii="Times New Roman" w:hAnsi="Times New Roman" w:cs="Times New Roman"/>
        </w:rPr>
        <w:t>spend the most of time.</w:t>
      </w:r>
      <w:r w:rsidR="003513AE">
        <w:rPr>
          <w:rFonts w:ascii="Times New Roman" w:hAnsi="Times New Roman" w:cs="Times New Roman"/>
        </w:rPr>
        <w:t xml:space="preserve"> </w:t>
      </w:r>
      <w:r w:rsidR="00403559">
        <w:rPr>
          <w:rFonts w:ascii="Times New Roman" w:hAnsi="Times New Roman" w:cs="Times New Roman"/>
        </w:rPr>
        <w:t>Moreover,</w:t>
      </w:r>
      <w:r w:rsidR="003513AE">
        <w:rPr>
          <w:rFonts w:ascii="Times New Roman" w:hAnsi="Times New Roman" w:cs="Times New Roman"/>
        </w:rPr>
        <w:t xml:space="preserve"> this design allows </w:t>
      </w:r>
      <w:r w:rsidR="00403559">
        <w:rPr>
          <w:rFonts w:ascii="Times New Roman" w:hAnsi="Times New Roman" w:cs="Times New Roman"/>
        </w:rPr>
        <w:t xml:space="preserve">users to </w:t>
      </w:r>
      <w:r w:rsidR="003513AE">
        <w:rPr>
          <w:rFonts w:ascii="Times New Roman" w:hAnsi="Times New Roman" w:cs="Times New Roman"/>
        </w:rPr>
        <w:t xml:space="preserve">connect more processes together without any accumulation (or just with a few) of substance. As a result, </w:t>
      </w:r>
      <w:r w:rsidR="00403559">
        <w:rPr>
          <w:rFonts w:ascii="Times New Roman" w:hAnsi="Times New Roman" w:cs="Times New Roman"/>
        </w:rPr>
        <w:t>it</w:t>
      </w:r>
      <w:r w:rsidR="003513AE">
        <w:rPr>
          <w:rFonts w:ascii="Times New Roman" w:hAnsi="Times New Roman" w:cs="Times New Roman"/>
        </w:rPr>
        <w:t xml:space="preserve"> is possible to define long chemical pathways as</w:t>
      </w:r>
      <w:r w:rsidR="00403559">
        <w:rPr>
          <w:rFonts w:ascii="Times New Roman" w:hAnsi="Times New Roman" w:cs="Times New Roman"/>
        </w:rPr>
        <w:t xml:space="preserve"> are</w:t>
      </w:r>
      <w:r w:rsidR="003513AE">
        <w:rPr>
          <w:rFonts w:ascii="Times New Roman" w:hAnsi="Times New Roman" w:cs="Times New Roman"/>
        </w:rPr>
        <w:t xml:space="preserve"> usual in physiology.</w:t>
      </w:r>
      <w:r w:rsidR="006F3CAB">
        <w:rPr>
          <w:rFonts w:ascii="Times New Roman" w:hAnsi="Times New Roman" w:cs="Times New Roman"/>
        </w:rPr>
        <w:t xml:space="preserve"> </w:t>
      </w:r>
    </w:p>
    <w:p w14:paraId="522A14C5" w14:textId="310BD307" w:rsidR="000E28E1" w:rsidRPr="000E28E1" w:rsidRDefault="000E28E1" w:rsidP="000E28E1">
      <w:pPr>
        <w:pStyle w:val="Caption"/>
        <w:keepNext/>
        <w:rPr>
          <w:i w:val="0"/>
          <w:iCs w:val="0"/>
          <w:color w:val="auto"/>
        </w:rPr>
      </w:pPr>
      <w:bookmarkStart w:id="4" w:name="_Ref196469600"/>
      <w:bookmarkStart w:id="5" w:name="_Ref196469590"/>
      <w:r w:rsidRPr="000E28E1">
        <w:rPr>
          <w:b/>
          <w:bCs/>
          <w:i w:val="0"/>
          <w:iCs w:val="0"/>
          <w:color w:val="auto"/>
        </w:rPr>
        <w:t xml:space="preserve">Figure </w:t>
      </w:r>
      <w:r w:rsidRPr="000E28E1">
        <w:rPr>
          <w:b/>
          <w:bCs/>
          <w:i w:val="0"/>
          <w:iCs w:val="0"/>
          <w:color w:val="auto"/>
        </w:rPr>
        <w:fldChar w:fldCharType="begin"/>
      </w:r>
      <w:r w:rsidRPr="000E28E1">
        <w:rPr>
          <w:b/>
          <w:bCs/>
          <w:i w:val="0"/>
          <w:iCs w:val="0"/>
          <w:color w:val="auto"/>
        </w:rPr>
        <w:instrText xml:space="preserve"> SEQ Figure \* ARABIC </w:instrText>
      </w:r>
      <w:r w:rsidRPr="000E28E1">
        <w:rPr>
          <w:b/>
          <w:bCs/>
          <w:i w:val="0"/>
          <w:iCs w:val="0"/>
          <w:color w:val="auto"/>
        </w:rPr>
        <w:fldChar w:fldCharType="separate"/>
      </w:r>
      <w:r w:rsidR="00FC3740">
        <w:rPr>
          <w:b/>
          <w:bCs/>
          <w:i w:val="0"/>
          <w:iCs w:val="0"/>
          <w:noProof/>
          <w:color w:val="auto"/>
        </w:rPr>
        <w:t>4</w:t>
      </w:r>
      <w:r w:rsidRPr="000E28E1">
        <w:rPr>
          <w:b/>
          <w:bCs/>
          <w:i w:val="0"/>
          <w:iCs w:val="0"/>
          <w:color w:val="auto"/>
        </w:rPr>
        <w:fldChar w:fldCharType="end"/>
      </w:r>
      <w:bookmarkEnd w:id="4"/>
      <w:r w:rsidRPr="000E28E1">
        <w:rPr>
          <w:i w:val="0"/>
          <w:iCs w:val="0"/>
          <w:color w:val="auto"/>
        </w:rPr>
        <w:t>, Example of possible</w:t>
      </w:r>
      <w:r w:rsidR="002373B6">
        <w:rPr>
          <w:i w:val="0"/>
          <w:iCs w:val="0"/>
          <w:color w:val="auto"/>
        </w:rPr>
        <w:t xml:space="preserve"> pathway</w:t>
      </w:r>
      <w:r w:rsidRPr="000E28E1">
        <w:rPr>
          <w:i w:val="0"/>
          <w:iCs w:val="0"/>
          <w:color w:val="auto"/>
        </w:rPr>
        <w:t xml:space="preserve"> connection</w:t>
      </w:r>
      <w:bookmarkEnd w:id="5"/>
    </w:p>
    <w:p w14:paraId="4B61D7C7" w14:textId="042624E4" w:rsidR="000E28E1" w:rsidRDefault="000E28E1">
      <w:pPr>
        <w:spacing w:after="260"/>
        <w:ind w:left="-5"/>
        <w:rPr>
          <w:rFonts w:ascii="Times New Roman" w:hAnsi="Times New Roman" w:cs="Times New Roman"/>
        </w:rPr>
      </w:pPr>
      <w:r w:rsidRPr="000E28E1">
        <w:rPr>
          <w:rFonts w:ascii="Times New Roman" w:hAnsi="Times New Roman" w:cs="Times New Roman"/>
          <w:noProof/>
        </w:rPr>
        <w:drawing>
          <wp:inline distT="0" distB="0" distL="0" distR="0" wp14:anchorId="4661F141" wp14:editId="62BCBB36">
            <wp:extent cx="3068955" cy="644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8955" cy="644525"/>
                    </a:xfrm>
                    <a:prstGeom prst="rect">
                      <a:avLst/>
                    </a:prstGeom>
                  </pic:spPr>
                </pic:pic>
              </a:graphicData>
            </a:graphic>
          </wp:inline>
        </w:drawing>
      </w:r>
    </w:p>
    <w:p w14:paraId="016E1113" w14:textId="641D6595" w:rsidR="003513AE" w:rsidRDefault="00820487">
      <w:pPr>
        <w:spacing w:after="260"/>
        <w:ind w:left="-5"/>
        <w:rPr>
          <w:rFonts w:ascii="Times New Roman" w:hAnsi="Times New Roman" w:cs="Times New Roman"/>
        </w:rPr>
      </w:pPr>
      <w:r>
        <w:rPr>
          <w:rFonts w:ascii="Times New Roman" w:hAnsi="Times New Roman" w:cs="Times New Roman"/>
        </w:rPr>
        <w:t>To h</w:t>
      </w:r>
      <w:r w:rsidR="000E28E1">
        <w:rPr>
          <w:rFonts w:ascii="Times New Roman" w:hAnsi="Times New Roman" w:cs="Times New Roman"/>
        </w:rPr>
        <w:t>av</w:t>
      </w:r>
      <w:r>
        <w:rPr>
          <w:rFonts w:ascii="Times New Roman" w:hAnsi="Times New Roman" w:cs="Times New Roman"/>
        </w:rPr>
        <w:t>e</w:t>
      </w:r>
      <w:r w:rsidR="000E28E1">
        <w:rPr>
          <w:rFonts w:ascii="Times New Roman" w:hAnsi="Times New Roman" w:cs="Times New Roman"/>
        </w:rPr>
        <w:t xml:space="preserve"> </w:t>
      </w:r>
      <w:r w:rsidR="00341D27">
        <w:rPr>
          <w:rFonts w:ascii="Times New Roman" w:hAnsi="Times New Roman" w:cs="Times New Roman"/>
        </w:rPr>
        <w:t xml:space="preserve">a </w:t>
      </w:r>
      <w:r w:rsidR="000E28E1">
        <w:rPr>
          <w:rFonts w:ascii="Times New Roman" w:hAnsi="Times New Roman" w:cs="Times New Roman"/>
        </w:rPr>
        <w:t>chemical pathway such as in</w:t>
      </w:r>
      <w:r w:rsidR="00893BB2">
        <w:rPr>
          <w:rFonts w:ascii="Times New Roman" w:hAnsi="Times New Roman" w:cs="Times New Roman"/>
        </w:rPr>
        <w:t xml:space="preserve">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FC3740" w:rsidRPr="000E28E1">
        <w:rPr>
          <w:b/>
          <w:bCs/>
          <w:color w:val="auto"/>
        </w:rPr>
        <w:t xml:space="preserve">Figure </w:t>
      </w:r>
      <w:r w:rsidR="00FC3740">
        <w:rPr>
          <w:b/>
          <w:bCs/>
          <w:i/>
          <w:iCs/>
          <w:noProof/>
          <w:color w:val="auto"/>
        </w:rPr>
        <w:t>4</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there</w:t>
      </w:r>
      <w:r w:rsidR="000E28E1">
        <w:rPr>
          <w:rFonts w:ascii="Times New Roman" w:hAnsi="Times New Roman" w:cs="Times New Roman"/>
        </w:rPr>
        <w:t xml:space="preserve"> is a need to have each substance definition between each chemical process. This is done </w:t>
      </w:r>
      <w:r w:rsidR="00893BB2">
        <w:rPr>
          <w:rFonts w:ascii="Times New Roman" w:hAnsi="Times New Roman" w:cs="Times New Roman"/>
        </w:rPr>
        <w:t xml:space="preserve">automatically </w:t>
      </w:r>
      <w:r w:rsidR="000E28E1">
        <w:rPr>
          <w:rFonts w:ascii="Times New Roman" w:hAnsi="Times New Roman" w:cs="Times New Roman"/>
        </w:rPr>
        <w:t xml:space="preserve">using </w:t>
      </w:r>
      <w:r w:rsidR="00341D27">
        <w:rPr>
          <w:rFonts w:ascii="Times New Roman" w:hAnsi="Times New Roman" w:cs="Times New Roman"/>
        </w:rPr>
        <w:t xml:space="preserve">a </w:t>
      </w:r>
      <w:r w:rsidR="000E28E1">
        <w:rPr>
          <w:rFonts w:ascii="Times New Roman" w:hAnsi="Times New Roman" w:cs="Times New Roman"/>
        </w:rPr>
        <w:t xml:space="preserve">propagation pattern from forward connectors (called fore) into rearwards connectors (called rear). Please note that substances definition </w:t>
      </w:r>
      <w:r>
        <w:rPr>
          <w:rFonts w:ascii="Times New Roman" w:hAnsi="Times New Roman" w:cs="Times New Roman"/>
        </w:rPr>
        <w:t>propagation</w:t>
      </w:r>
      <w:r w:rsidR="000E28E1">
        <w:rPr>
          <w:rFonts w:ascii="Times New Roman" w:hAnsi="Times New Roman" w:cs="Times New Roman"/>
        </w:rPr>
        <w:t xml:space="preserve"> is not dependent on flow </w:t>
      </w:r>
      <w:r>
        <w:rPr>
          <w:rFonts w:ascii="Times New Roman" w:hAnsi="Times New Roman" w:cs="Times New Roman"/>
        </w:rPr>
        <w:t>d</w:t>
      </w:r>
      <w:r w:rsidR="000E28E1">
        <w:rPr>
          <w:rFonts w:ascii="Times New Roman" w:hAnsi="Times New Roman" w:cs="Times New Roman"/>
        </w:rPr>
        <w:t>irection</w:t>
      </w:r>
      <w:r>
        <w:rPr>
          <w:rFonts w:ascii="Times New Roman" w:hAnsi="Times New Roman" w:cs="Times New Roman"/>
        </w:rPr>
        <w:t xml:space="preserve">. Each substance definition remains constant during simulation, so the direction of definitions propagation does not take any role during simulation and vice versa. In </w:t>
      </w:r>
      <w:r w:rsidR="00893BB2">
        <w:rPr>
          <w:rFonts w:ascii="Times New Roman" w:hAnsi="Times New Roman" w:cs="Times New Roman"/>
        </w:rPr>
        <w:fldChar w:fldCharType="begin"/>
      </w:r>
      <w:r w:rsidR="00893BB2">
        <w:rPr>
          <w:rFonts w:ascii="Times New Roman" w:hAnsi="Times New Roman" w:cs="Times New Roman"/>
        </w:rPr>
        <w:instrText xml:space="preserve"> REF _Ref196469600 \h </w:instrText>
      </w:r>
      <w:r w:rsidR="00893BB2">
        <w:rPr>
          <w:rFonts w:ascii="Times New Roman" w:hAnsi="Times New Roman" w:cs="Times New Roman"/>
        </w:rPr>
      </w:r>
      <w:r w:rsidR="00893BB2">
        <w:rPr>
          <w:rFonts w:ascii="Times New Roman" w:hAnsi="Times New Roman" w:cs="Times New Roman"/>
        </w:rPr>
        <w:fldChar w:fldCharType="separate"/>
      </w:r>
      <w:r w:rsidR="00FC3740" w:rsidRPr="000E28E1">
        <w:rPr>
          <w:b/>
          <w:bCs/>
          <w:color w:val="auto"/>
        </w:rPr>
        <w:t xml:space="preserve">Figure </w:t>
      </w:r>
      <w:r w:rsidR="00FC3740">
        <w:rPr>
          <w:b/>
          <w:bCs/>
          <w:i/>
          <w:iCs/>
          <w:noProof/>
          <w:color w:val="auto"/>
        </w:rPr>
        <w:t>4</w:t>
      </w:r>
      <w:r w:rsidR="00893BB2">
        <w:rPr>
          <w:rFonts w:ascii="Times New Roman" w:hAnsi="Times New Roman" w:cs="Times New Roman"/>
        </w:rPr>
        <w:fldChar w:fldCharType="end"/>
      </w:r>
      <w:r w:rsidR="00893BB2">
        <w:rPr>
          <w:rFonts w:ascii="Times New Roman" w:hAnsi="Times New Roman" w:cs="Times New Roman"/>
        </w:rPr>
        <w:t xml:space="preserve"> </w:t>
      </w:r>
      <w:r>
        <w:rPr>
          <w:rFonts w:ascii="Times New Roman" w:hAnsi="Times New Roman" w:cs="Times New Roman"/>
        </w:rPr>
        <w:t>only the substance A</w:t>
      </w:r>
      <w:r w:rsidR="00341D27">
        <w:rPr>
          <w:rFonts w:ascii="Times New Roman" w:hAnsi="Times New Roman" w:cs="Times New Roman"/>
        </w:rPr>
        <w:t xml:space="preserve"> can be defined</w:t>
      </w:r>
      <w:r>
        <w:rPr>
          <w:rFonts w:ascii="Times New Roman" w:hAnsi="Times New Roman" w:cs="Times New Roman"/>
        </w:rPr>
        <w:t xml:space="preserve">. </w:t>
      </w:r>
      <w:r w:rsidR="00341D27">
        <w:rPr>
          <w:rFonts w:ascii="Times New Roman" w:hAnsi="Times New Roman" w:cs="Times New Roman"/>
        </w:rPr>
        <w:t>The d</w:t>
      </w:r>
      <w:r>
        <w:rPr>
          <w:rFonts w:ascii="Times New Roman" w:hAnsi="Times New Roman" w:cs="Times New Roman"/>
        </w:rPr>
        <w:t xml:space="preserve">efinition of a product of reaction r1 is evaluated from </w:t>
      </w:r>
      <w:r w:rsidR="00341D27">
        <w:rPr>
          <w:rFonts w:ascii="Times New Roman" w:hAnsi="Times New Roman" w:cs="Times New Roman"/>
        </w:rPr>
        <w:t xml:space="preserve">the </w:t>
      </w:r>
      <w:r>
        <w:rPr>
          <w:rFonts w:ascii="Times New Roman" w:hAnsi="Times New Roman" w:cs="Times New Roman"/>
        </w:rPr>
        <w:t>definition of this reaction and its substrate</w:t>
      </w:r>
      <w:r w:rsidR="00271839">
        <w:rPr>
          <w:rFonts w:ascii="Times New Roman" w:hAnsi="Times New Roman" w:cs="Times New Roman"/>
        </w:rPr>
        <w:t>s</w:t>
      </w:r>
      <w:r>
        <w:rPr>
          <w:rFonts w:ascii="Times New Roman" w:hAnsi="Times New Roman" w:cs="Times New Roman"/>
        </w:rPr>
        <w:t>. So generally, each process can define</w:t>
      </w:r>
      <w:r w:rsidR="00341D27">
        <w:rPr>
          <w:rFonts w:ascii="Times New Roman" w:hAnsi="Times New Roman" w:cs="Times New Roman"/>
        </w:rPr>
        <w:t xml:space="preserve"> the</w:t>
      </w:r>
      <w:r>
        <w:rPr>
          <w:rFonts w:ascii="Times New Roman" w:hAnsi="Times New Roman" w:cs="Times New Roman"/>
        </w:rPr>
        <w:t xml:space="preserve"> first product from its other products, substrates</w:t>
      </w:r>
      <w:r w:rsidR="00341D27">
        <w:rPr>
          <w:rFonts w:ascii="Times New Roman" w:hAnsi="Times New Roman" w:cs="Times New Roman"/>
        </w:rPr>
        <w:t>,</w:t>
      </w:r>
      <w:r>
        <w:rPr>
          <w:rFonts w:ascii="Times New Roman" w:hAnsi="Times New Roman" w:cs="Times New Roman"/>
        </w:rPr>
        <w:t xml:space="preserve"> and process </w:t>
      </w:r>
      <w:r>
        <w:rPr>
          <w:rFonts w:ascii="Times New Roman" w:hAnsi="Times New Roman" w:cs="Times New Roman"/>
        </w:rPr>
        <w:lastRenderedPageBreak/>
        <w:t xml:space="preserve">definition. Even substance B must not be explicitly defined because its definition can come from </w:t>
      </w:r>
      <w:proofErr w:type="spellStart"/>
      <w:r w:rsidR="00572152">
        <w:rPr>
          <w:rFonts w:ascii="Times New Roman" w:hAnsi="Times New Roman" w:cs="Times New Roman"/>
        </w:rPr>
        <w:t>PhaseTransition</w:t>
      </w:r>
      <w:proofErr w:type="spellEnd"/>
      <w:r>
        <w:rPr>
          <w:rFonts w:ascii="Times New Roman" w:hAnsi="Times New Roman" w:cs="Times New Roman"/>
        </w:rPr>
        <w:t xml:space="preserve"> process.</w:t>
      </w:r>
    </w:p>
    <w:p w14:paraId="703FE78F" w14:textId="717C8021" w:rsidR="002677AC" w:rsidRDefault="002677AC" w:rsidP="00FC151B">
      <w:pPr>
        <w:spacing w:after="260"/>
        <w:ind w:left="-5"/>
        <w:rPr>
          <w:rFonts w:ascii="Times New Roman" w:hAnsi="Times New Roman" w:cs="Times New Roman"/>
        </w:rPr>
      </w:pPr>
      <w:r>
        <w:rPr>
          <w:rFonts w:ascii="Times New Roman" w:hAnsi="Times New Roman" w:cs="Times New Roman"/>
        </w:rPr>
        <w:t>In the same way</w:t>
      </w:r>
      <w:r w:rsidR="00341D27">
        <w:rPr>
          <w:rFonts w:ascii="Times New Roman" w:hAnsi="Times New Roman" w:cs="Times New Roman"/>
        </w:rPr>
        <w:t>, the</w:t>
      </w:r>
      <w:r w:rsidR="00271839">
        <w:rPr>
          <w:rFonts w:ascii="Times New Roman" w:hAnsi="Times New Roman" w:cs="Times New Roman"/>
        </w:rPr>
        <w:t xml:space="preserve"> constant </w:t>
      </w:r>
      <w:r>
        <w:rPr>
          <w:rFonts w:ascii="Times New Roman" w:hAnsi="Times New Roman" w:cs="Times New Roman"/>
        </w:rPr>
        <w:t>state of the chemical solution</w:t>
      </w:r>
      <w:r w:rsidR="00341D27">
        <w:rPr>
          <w:rFonts w:ascii="Times New Roman" w:hAnsi="Times New Roman" w:cs="Times New Roman"/>
        </w:rPr>
        <w:t xml:space="preserve"> can be propagated</w:t>
      </w:r>
      <w:r w:rsidR="00FC151B">
        <w:rPr>
          <w:rFonts w:ascii="Times New Roman" w:hAnsi="Times New Roman" w:cs="Times New Roman"/>
        </w:rPr>
        <w:t>. If the state of chemical solution is</w:t>
      </w:r>
      <w:r>
        <w:rPr>
          <w:rFonts w:ascii="Times New Roman" w:hAnsi="Times New Roman" w:cs="Times New Roman"/>
        </w:rPr>
        <w:t xml:space="preserve"> </w:t>
      </w:r>
      <w:r w:rsidR="00FC151B">
        <w:rPr>
          <w:rFonts w:ascii="Times New Roman" w:hAnsi="Times New Roman" w:cs="Times New Roman"/>
        </w:rPr>
        <w:t xml:space="preserve">constant, it remains </w:t>
      </w:r>
      <w:r>
        <w:rPr>
          <w:rFonts w:ascii="Times New Roman" w:hAnsi="Times New Roman" w:cs="Times New Roman"/>
        </w:rPr>
        <w:t>the same for each substance in the solution during each step of the simulation. In</w:t>
      </w:r>
      <w:r w:rsidR="00341D27">
        <w:rPr>
          <w:rFonts w:ascii="Times New Roman" w:hAnsi="Times New Roman" w:cs="Times New Roman"/>
        </w:rPr>
        <w:t xml:space="preserve"> the</w:t>
      </w:r>
      <w:r>
        <w:rPr>
          <w:rFonts w:ascii="Times New Roman" w:hAnsi="Times New Roman" w:cs="Times New Roman"/>
        </w:rPr>
        <w:t xml:space="preserve"> model</w:t>
      </w:r>
      <w:r w:rsidR="00341D27">
        <w:rPr>
          <w:rFonts w:ascii="Times New Roman" w:hAnsi="Times New Roman" w:cs="Times New Roman"/>
        </w:rPr>
        <w:t xml:space="preserve"> shown in</w:t>
      </w:r>
      <w:r>
        <w:rPr>
          <w:rFonts w:ascii="Times New Roman" w:hAnsi="Times New Roman" w:cs="Times New Roman"/>
        </w:rPr>
        <w:t xml:space="preserve">  </w:t>
      </w:r>
      <w:r w:rsidR="00FC151B">
        <w:rPr>
          <w:rFonts w:ascii="Times New Roman" w:hAnsi="Times New Roman" w:cs="Times New Roman"/>
        </w:rPr>
        <w:fldChar w:fldCharType="begin"/>
      </w:r>
      <w:r w:rsidR="00FC151B">
        <w:rPr>
          <w:rFonts w:ascii="Times New Roman" w:hAnsi="Times New Roman" w:cs="Times New Roman"/>
        </w:rPr>
        <w:instrText xml:space="preserve"> REF _Ref196469600 \h </w:instrText>
      </w:r>
      <w:r w:rsidR="00FC151B">
        <w:rPr>
          <w:rFonts w:ascii="Times New Roman" w:hAnsi="Times New Roman" w:cs="Times New Roman"/>
        </w:rPr>
      </w:r>
      <w:r w:rsidR="00FC151B">
        <w:rPr>
          <w:rFonts w:ascii="Times New Roman" w:hAnsi="Times New Roman" w:cs="Times New Roman"/>
        </w:rPr>
        <w:fldChar w:fldCharType="separate"/>
      </w:r>
      <w:r w:rsidR="00FC3740" w:rsidRPr="000E28E1">
        <w:rPr>
          <w:b/>
          <w:bCs/>
          <w:color w:val="auto"/>
        </w:rPr>
        <w:t xml:space="preserve">Figure </w:t>
      </w:r>
      <w:r w:rsidR="00FC3740">
        <w:rPr>
          <w:b/>
          <w:bCs/>
          <w:i/>
          <w:iCs/>
          <w:noProof/>
          <w:color w:val="auto"/>
        </w:rPr>
        <w:t>4</w:t>
      </w:r>
      <w:r w:rsidR="00FC151B">
        <w:rPr>
          <w:rFonts w:ascii="Times New Roman" w:hAnsi="Times New Roman" w:cs="Times New Roman"/>
        </w:rPr>
        <w:fldChar w:fldCharType="end"/>
      </w:r>
      <w:r>
        <w:rPr>
          <w:rFonts w:ascii="Times New Roman" w:hAnsi="Times New Roman" w:cs="Times New Roman"/>
        </w:rPr>
        <w:t xml:space="preserve"> it means that chemical solution is specified only in substance A and propagated trough connections to each other components as the same</w:t>
      </w:r>
      <w:r w:rsidR="00FC151B">
        <w:rPr>
          <w:rFonts w:ascii="Times New Roman" w:hAnsi="Times New Roman" w:cs="Times New Roman"/>
        </w:rPr>
        <w:t xml:space="preserve"> constant</w:t>
      </w:r>
      <w:r>
        <w:rPr>
          <w:rFonts w:ascii="Times New Roman" w:hAnsi="Times New Roman" w:cs="Times New Roman"/>
        </w:rPr>
        <w:t xml:space="preserve"> values. </w:t>
      </w:r>
    </w:p>
    <w:p w14:paraId="1A8E6303" w14:textId="018F7156" w:rsidR="00271839" w:rsidRPr="006F5F9D" w:rsidRDefault="0049114A" w:rsidP="0049114A">
      <w:pPr>
        <w:rPr>
          <w:rFonts w:ascii="Times New Roman" w:hAnsi="Times New Roman" w:cs="Times New Roman"/>
          <w:lang w:val="cs-CZ"/>
        </w:rPr>
      </w:pPr>
      <w:r>
        <w:rPr>
          <w:rFonts w:ascii="Times New Roman" w:hAnsi="Times New Roman" w:cs="Times New Roman"/>
        </w:rPr>
        <w:t>To model the situation when process</w:t>
      </w:r>
      <w:r w:rsidR="00341D27">
        <w:rPr>
          <w:rFonts w:ascii="Times New Roman" w:hAnsi="Times New Roman" w:cs="Times New Roman"/>
        </w:rPr>
        <w:t>es</w:t>
      </w:r>
      <w:r>
        <w:rPr>
          <w:rFonts w:ascii="Times New Roman" w:hAnsi="Times New Roman" w:cs="Times New Roman"/>
        </w:rPr>
        <w:t xml:space="preserve"> cross different solutions</w:t>
      </w:r>
      <w:r w:rsidR="00341D27">
        <w:rPr>
          <w:rFonts w:ascii="Times New Roman" w:hAnsi="Times New Roman" w:cs="Times New Roman"/>
        </w:rPr>
        <w:t>,</w:t>
      </w:r>
      <w:r>
        <w:rPr>
          <w:rFonts w:ascii="Times New Roman" w:hAnsi="Times New Roman" w:cs="Times New Roman"/>
        </w:rPr>
        <w:t xml:space="preserve"> there is an option to break the solution propagation. In some processes</w:t>
      </w:r>
      <w:r w:rsidR="00341D27">
        <w:rPr>
          <w:rFonts w:ascii="Times New Roman" w:hAnsi="Times New Roman" w:cs="Times New Roman"/>
        </w:rPr>
        <w:t>,</w:t>
      </w:r>
      <w:r>
        <w:rPr>
          <w:rFonts w:ascii="Times New Roman" w:hAnsi="Times New Roman" w:cs="Times New Roman"/>
        </w:rPr>
        <w:t xml:space="preserve"> such as Diffusion, Membrane or </w:t>
      </w:r>
      <w:proofErr w:type="spellStart"/>
      <w:r w:rsidR="00572152">
        <w:rPr>
          <w:rFonts w:ascii="Times New Roman" w:hAnsi="Times New Roman" w:cs="Times New Roman"/>
        </w:rPr>
        <w:t>PhaseTransition</w:t>
      </w:r>
      <w:proofErr w:type="spellEnd"/>
      <w:r w:rsidR="00341D27">
        <w:rPr>
          <w:rFonts w:ascii="Times New Roman" w:hAnsi="Times New Roman" w:cs="Times New Roman"/>
        </w:rPr>
        <w:t>,</w:t>
      </w:r>
      <w:r>
        <w:rPr>
          <w:rFonts w:ascii="Times New Roman" w:hAnsi="Times New Roman" w:cs="Times New Roman"/>
        </w:rPr>
        <w:t xml:space="preserve"> </w:t>
      </w:r>
      <w:r w:rsidR="00341D27">
        <w:rPr>
          <w:rFonts w:ascii="Times New Roman" w:hAnsi="Times New Roman" w:cs="Times New Roman"/>
        </w:rPr>
        <w:t xml:space="preserve">the </w:t>
      </w:r>
      <w:r>
        <w:rPr>
          <w:rFonts w:ascii="Times New Roman" w:hAnsi="Times New Roman" w:cs="Times New Roman"/>
        </w:rPr>
        <w:t>solution state</w:t>
      </w:r>
      <w:r w:rsidR="00341D27">
        <w:rPr>
          <w:rFonts w:ascii="Times New Roman" w:hAnsi="Times New Roman" w:cs="Times New Roman"/>
        </w:rPr>
        <w:t>s are not propagated</w:t>
      </w:r>
      <w:r>
        <w:rPr>
          <w:rFonts w:ascii="Times New Roman" w:hAnsi="Times New Roman" w:cs="Times New Roman"/>
        </w:rPr>
        <w:t xml:space="preserve"> by default because the</w:t>
      </w:r>
      <w:r w:rsidR="00341D27">
        <w:rPr>
          <w:rFonts w:ascii="Times New Roman" w:hAnsi="Times New Roman" w:cs="Times New Roman"/>
        </w:rPr>
        <w:t>y</w:t>
      </w:r>
      <w:r>
        <w:rPr>
          <w:rFonts w:ascii="Times New Roman" w:hAnsi="Times New Roman" w:cs="Times New Roman"/>
        </w:rPr>
        <w:t xml:space="preserve"> change the chemical solution between substrates and products. </w:t>
      </w:r>
      <w:r w:rsidR="00690552">
        <w:rPr>
          <w:rFonts w:ascii="Times New Roman" w:hAnsi="Times New Roman" w:cs="Times New Roman"/>
        </w:rPr>
        <w:t xml:space="preserve">As a result, the new solution must be defined (if are not sufficient with default solution </w:t>
      </w:r>
      <w:r w:rsidR="00690552" w:rsidRPr="00B270C0">
        <w:rPr>
          <w:rFonts w:ascii="Times New Roman" w:hAnsi="Times New Roman" w:cs="Times New Roman"/>
          <w:b/>
          <w:bCs/>
          <w:color w:val="auto"/>
          <w:sz w:val="19"/>
          <w:szCs w:val="19"/>
        </w:rPr>
        <w:t xml:space="preserve">Figure </w:t>
      </w:r>
      <w:r w:rsidR="00690552" w:rsidRPr="00B270C0">
        <w:rPr>
          <w:rFonts w:ascii="Times New Roman" w:hAnsi="Times New Roman" w:cs="Times New Roman"/>
          <w:b/>
          <w:bCs/>
          <w:i/>
          <w:iCs/>
          <w:color w:val="auto"/>
          <w:sz w:val="19"/>
          <w:szCs w:val="19"/>
        </w:rPr>
        <w:fldChar w:fldCharType="begin"/>
      </w:r>
      <w:r w:rsidR="00690552" w:rsidRPr="00B270C0">
        <w:rPr>
          <w:rFonts w:ascii="Times New Roman" w:hAnsi="Times New Roman" w:cs="Times New Roman"/>
          <w:b/>
          <w:bCs/>
          <w:color w:val="auto"/>
          <w:sz w:val="19"/>
          <w:szCs w:val="19"/>
        </w:rPr>
        <w:instrText xml:space="preserve"> SEQ Figure \* ARABIC </w:instrText>
      </w:r>
      <w:r w:rsidR="00690552" w:rsidRPr="00B270C0">
        <w:rPr>
          <w:rFonts w:ascii="Times New Roman" w:hAnsi="Times New Roman" w:cs="Times New Roman"/>
          <w:b/>
          <w:bCs/>
          <w:i/>
          <w:iCs/>
          <w:color w:val="auto"/>
          <w:sz w:val="19"/>
          <w:szCs w:val="19"/>
        </w:rPr>
        <w:fldChar w:fldCharType="separate"/>
      </w:r>
      <w:r w:rsidR="00FC3740">
        <w:rPr>
          <w:rFonts w:ascii="Times New Roman" w:hAnsi="Times New Roman" w:cs="Times New Roman"/>
          <w:b/>
          <w:bCs/>
          <w:noProof/>
          <w:color w:val="auto"/>
          <w:sz w:val="19"/>
          <w:szCs w:val="19"/>
        </w:rPr>
        <w:t>5</w:t>
      </w:r>
      <w:r w:rsidR="00690552" w:rsidRPr="00B270C0">
        <w:rPr>
          <w:rFonts w:ascii="Times New Roman" w:hAnsi="Times New Roman" w:cs="Times New Roman"/>
          <w:b/>
          <w:bCs/>
          <w:i/>
          <w:iCs/>
          <w:color w:val="auto"/>
          <w:sz w:val="19"/>
          <w:szCs w:val="19"/>
        </w:rPr>
        <w:fldChar w:fldCharType="end"/>
      </w:r>
      <w:r w:rsidR="00690552">
        <w:rPr>
          <w:rFonts w:ascii="Times New Roman" w:hAnsi="Times New Roman" w:cs="Times New Roman"/>
        </w:rPr>
        <w:t>) for</w:t>
      </w:r>
      <w:r w:rsidR="00572152">
        <w:rPr>
          <w:rFonts w:ascii="Times New Roman" w:hAnsi="Times New Roman" w:cs="Times New Roman"/>
        </w:rPr>
        <w:t xml:space="preserve"> the process and </w:t>
      </w:r>
      <w:r w:rsidR="00690552">
        <w:rPr>
          <w:rFonts w:ascii="Times New Roman" w:hAnsi="Times New Roman" w:cs="Times New Roman"/>
        </w:rPr>
        <w:t>each</w:t>
      </w:r>
      <w:r w:rsidR="00572152">
        <w:rPr>
          <w:rFonts w:ascii="Times New Roman" w:hAnsi="Times New Roman" w:cs="Times New Roman"/>
        </w:rPr>
        <w:t xml:space="preserve"> its </w:t>
      </w:r>
      <w:r w:rsidR="00690552">
        <w:rPr>
          <w:rFonts w:ascii="Times New Roman" w:hAnsi="Times New Roman" w:cs="Times New Roman"/>
        </w:rPr>
        <w:t>product to propagate into next</w:t>
      </w:r>
      <w:r w:rsidR="00690552" w:rsidRPr="00690552">
        <w:rPr>
          <w:rFonts w:ascii="Times New Roman" w:hAnsi="Times New Roman" w:cs="Times New Roman"/>
        </w:rPr>
        <w:t xml:space="preserve"> </w:t>
      </w:r>
      <w:r w:rsidR="00690552">
        <w:rPr>
          <w:rFonts w:ascii="Times New Roman" w:hAnsi="Times New Roman" w:cs="Times New Roman"/>
        </w:rPr>
        <w:t>processes. Please note, that “next” is here not defined by molar flow but defined by fore-rear connections.</w:t>
      </w:r>
      <w:r w:rsidR="00572152">
        <w:rPr>
          <w:rFonts w:ascii="Times New Roman" w:hAnsi="Times New Roman" w:cs="Times New Roman"/>
        </w:rPr>
        <w:t xml:space="preserve"> If the kinetics is dependent on </w:t>
      </w:r>
    </w:p>
    <w:p w14:paraId="7F463BC3" w14:textId="588C8EA3" w:rsidR="00271839" w:rsidRDefault="00271839" w:rsidP="0049114A">
      <w:pPr>
        <w:rPr>
          <w:rFonts w:ascii="Times New Roman" w:hAnsi="Times New Roman" w:cs="Times New Roman"/>
        </w:rPr>
      </w:pPr>
    </w:p>
    <w:p w14:paraId="3E01AC00" w14:textId="27CF81C8" w:rsidR="00690552" w:rsidRPr="00B270C0" w:rsidRDefault="00690552" w:rsidP="00690552">
      <w:pPr>
        <w:spacing w:after="83" w:line="259" w:lineRule="auto"/>
        <w:ind w:left="432" w:firstLine="0"/>
        <w:rPr>
          <w:rFonts w:ascii="Times New Roman" w:hAnsi="Times New Roman" w:cs="Times New Roman"/>
        </w:rPr>
      </w:pPr>
      <w:r w:rsidRPr="00B270C0">
        <w:rPr>
          <w:rFonts w:ascii="Times New Roman" w:hAnsi="Times New Roman" w:cs="Times New Roman"/>
          <w:b/>
          <w:bCs/>
          <w:sz w:val="19"/>
        </w:rPr>
        <w:t xml:space="preserve">Listing </w:t>
      </w:r>
      <w:r>
        <w:rPr>
          <w:rFonts w:ascii="Times New Roman" w:hAnsi="Times New Roman" w:cs="Times New Roman"/>
          <w:b/>
          <w:bCs/>
          <w:sz w:val="19"/>
        </w:rPr>
        <w:t>5</w:t>
      </w:r>
      <w:r w:rsidRPr="00B270C0">
        <w:rPr>
          <w:rFonts w:ascii="Times New Roman" w:hAnsi="Times New Roman" w:cs="Times New Roman"/>
          <w:b/>
          <w:bCs/>
          <w:sz w:val="19"/>
        </w:rPr>
        <w:t>.</w:t>
      </w:r>
      <w:r w:rsidRPr="00B270C0">
        <w:rPr>
          <w:rFonts w:ascii="Times New Roman" w:hAnsi="Times New Roman" w:cs="Times New Roman"/>
          <w:sz w:val="19"/>
        </w:rPr>
        <w:t xml:space="preserve"> </w:t>
      </w:r>
      <w:r>
        <w:rPr>
          <w:rFonts w:ascii="Times New Roman" w:hAnsi="Times New Roman" w:cs="Times New Roman"/>
          <w:sz w:val="19"/>
        </w:rPr>
        <w:t>Example of process changing chemical solution</w:t>
      </w:r>
    </w:p>
    <w:p w14:paraId="2348E18D" w14:textId="77777777" w:rsidR="00690552" w:rsidRDefault="00690552" w:rsidP="0049114A">
      <w:pPr>
        <w:rPr>
          <w:rFonts w:ascii="Times New Roman" w:hAnsi="Times New Roman" w:cs="Times New Roman"/>
        </w:rPr>
      </w:pPr>
    </w:p>
    <w:p w14:paraId="5EF61F0B" w14:textId="429F00CA"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Chemical.Processes.</w:t>
      </w:r>
      <w:r w:rsidR="00572152">
        <w:rPr>
          <w:rFonts w:ascii="Courier New" w:eastAsia="Times New Roman" w:hAnsi="Courier New" w:cs="Courier New"/>
          <w:color w:val="FF0000"/>
          <w:sz w:val="18"/>
          <w:szCs w:val="18"/>
          <w:lang w:val="cs-CZ" w:eastAsia="cs-CZ"/>
        </w:rPr>
        <w:t>PhaseTransition</w:t>
      </w:r>
      <w:proofErr w:type="spellEnd"/>
      <w:proofErr w:type="gramEnd"/>
      <w:r w:rsidRPr="00271839">
        <w:rPr>
          <w:rFonts w:ascii="Courier New" w:eastAsia="Times New Roman" w:hAnsi="Courier New" w:cs="Courier New"/>
          <w:color w:val="auto"/>
          <w:sz w:val="18"/>
          <w:szCs w:val="18"/>
          <w:lang w:val="cs-CZ" w:eastAsia="cs-CZ"/>
        </w:rPr>
        <w:t>;</w:t>
      </w:r>
    </w:p>
    <w:p w14:paraId="2311DB0A" w14:textId="7CE71591"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Chemical.Interfaces.SolutionState</w:t>
      </w:r>
      <w:proofErr w:type="spellEnd"/>
      <w:proofErr w:type="gramEnd"/>
      <w:r w:rsidRPr="00271839">
        <w:rPr>
          <w:rFonts w:ascii="Courier New" w:eastAsia="Times New Roman" w:hAnsi="Courier New" w:cs="Courier New"/>
          <w:color w:val="auto"/>
          <w:sz w:val="18"/>
          <w:szCs w:val="18"/>
          <w:lang w:val="cs-CZ" w:eastAsia="cs-CZ"/>
        </w:rPr>
        <w:t>;</w:t>
      </w:r>
    </w:p>
    <w:p w14:paraId="7F0CD3A3" w14:textId="7375AE35"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Chemical.Interfaces.Phase</w:t>
      </w:r>
      <w:proofErr w:type="spellEnd"/>
      <w:proofErr w:type="gramEnd"/>
      <w:r w:rsidRPr="00271839">
        <w:rPr>
          <w:rFonts w:ascii="Courier New" w:eastAsia="Times New Roman" w:hAnsi="Courier New" w:cs="Courier New"/>
          <w:color w:val="auto"/>
          <w:sz w:val="18"/>
          <w:szCs w:val="18"/>
          <w:lang w:val="cs-CZ" w:eastAsia="cs-CZ"/>
        </w:rPr>
        <w:t>;</w:t>
      </w:r>
    </w:p>
    <w:p w14:paraId="2A201F95" w14:textId="699A96F8"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0000FF"/>
          <w:sz w:val="18"/>
          <w:szCs w:val="18"/>
          <w:lang w:val="cs-CZ" w:eastAsia="cs-CZ"/>
        </w:rPr>
        <w:t>import </w:t>
      </w:r>
      <w:proofErr w:type="spellStart"/>
      <w:proofErr w:type="gramStart"/>
      <w:r w:rsidRPr="00271839">
        <w:rPr>
          <w:rFonts w:ascii="Courier New" w:eastAsia="Times New Roman" w:hAnsi="Courier New" w:cs="Courier New"/>
          <w:color w:val="FF0000"/>
          <w:sz w:val="18"/>
          <w:szCs w:val="18"/>
          <w:lang w:val="cs-CZ" w:eastAsia="cs-CZ"/>
        </w:rPr>
        <w:t>Chemical.Substances.Gas</w:t>
      </w:r>
      <w:proofErr w:type="spellEnd"/>
      <w:proofErr w:type="gramEnd"/>
      <w:r w:rsidRPr="00271839">
        <w:rPr>
          <w:rFonts w:ascii="Courier New" w:eastAsia="Times New Roman" w:hAnsi="Courier New" w:cs="Courier New"/>
          <w:color w:val="auto"/>
          <w:sz w:val="18"/>
          <w:szCs w:val="18"/>
          <w:lang w:val="cs-CZ" w:eastAsia="cs-CZ"/>
        </w:rPr>
        <w:t>;</w:t>
      </w:r>
    </w:p>
    <w:p w14:paraId="68AC2162" w14:textId="77777777" w:rsidR="00271839" w:rsidRPr="00271839" w:rsidRDefault="00271839" w:rsidP="00271839">
      <w:pPr>
        <w:spacing w:after="0"/>
        <w:ind w:left="0" w:firstLine="0"/>
        <w:jc w:val="left"/>
        <w:rPr>
          <w:rFonts w:ascii="Courier New" w:eastAsia="Times New Roman" w:hAnsi="Courier New" w:cs="Courier New"/>
          <w:color w:val="FF0000"/>
          <w:sz w:val="18"/>
          <w:szCs w:val="18"/>
          <w:lang w:val="cs-CZ" w:eastAsia="cs-CZ"/>
        </w:rPr>
      </w:pPr>
    </w:p>
    <w:p w14:paraId="4BF724D7" w14:textId="645128A2" w:rsidR="00271839" w:rsidRPr="00271839" w:rsidRDefault="00572152" w:rsidP="00271839">
      <w:pPr>
        <w:spacing w:after="0"/>
        <w:ind w:left="0" w:firstLine="0"/>
        <w:jc w:val="left"/>
        <w:rPr>
          <w:rFonts w:ascii="Segoe UI" w:eastAsia="Times New Roman" w:hAnsi="Segoe UI" w:cs="Segoe UI"/>
          <w:color w:val="auto"/>
          <w:sz w:val="18"/>
          <w:szCs w:val="18"/>
          <w:lang w:val="cs-CZ" w:eastAsia="cs-CZ"/>
        </w:rPr>
      </w:pPr>
      <w:proofErr w:type="spellStart"/>
      <w:r>
        <w:rPr>
          <w:rFonts w:ascii="Courier New" w:eastAsia="Times New Roman" w:hAnsi="Courier New" w:cs="Courier New"/>
          <w:color w:val="FF0000"/>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 </w:t>
      </w:r>
      <w:proofErr w:type="spellStart"/>
      <w:proofErr w:type="gramStart"/>
      <w:r>
        <w:rPr>
          <w:rFonts w:ascii="Courier New" w:eastAsia="Times New Roman" w:hAnsi="Courier New" w:cs="Courier New"/>
          <w:color w:val="auto"/>
          <w:sz w:val="18"/>
          <w:szCs w:val="18"/>
          <w:lang w:val="cs-CZ" w:eastAsia="cs-CZ"/>
        </w:rPr>
        <w:t>PhaseTransition</w:t>
      </w:r>
      <w:proofErr w:type="spellEnd"/>
      <w:r w:rsidR="00271839" w:rsidRPr="00271839">
        <w:rPr>
          <w:rFonts w:ascii="Courier New" w:eastAsia="Times New Roman" w:hAnsi="Courier New" w:cs="Courier New"/>
          <w:color w:val="auto"/>
          <w:sz w:val="18"/>
          <w:szCs w:val="18"/>
          <w:lang w:val="cs-CZ" w:eastAsia="cs-CZ"/>
        </w:rPr>
        <w:t>(</w:t>
      </w:r>
      <w:proofErr w:type="gramEnd"/>
    </w:p>
    <w:p w14:paraId="6872FFC6" w14:textId="77777777" w:rsidR="00271839" w:rsidRDefault="00271839" w:rsidP="00271839">
      <w:pPr>
        <w:spacing w:after="0"/>
        <w:ind w:left="0" w:firstLine="0"/>
        <w:jc w:val="left"/>
        <w:rPr>
          <w:rFonts w:ascii="Courier New" w:eastAsia="Times New Roman" w:hAnsi="Courier New" w:cs="Courier New"/>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solutionParam</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634D2558" w14:textId="47369AA4" w:rsidR="00271839" w:rsidRPr="00271839" w:rsidRDefault="00271839" w:rsidP="00271839">
      <w:pPr>
        <w:spacing w:after="0"/>
        <w:ind w:left="0" w:firstLine="708"/>
        <w:jc w:val="left"/>
        <w:rPr>
          <w:rFonts w:ascii="Segoe UI" w:eastAsia="Times New Roman" w:hAnsi="Segoe UI" w:cs="Segoe UI"/>
          <w:color w:val="auto"/>
          <w:sz w:val="18"/>
          <w:szCs w:val="18"/>
          <w:lang w:val="cs-CZ" w:eastAsia="cs-CZ"/>
        </w:rPr>
      </w:pPr>
      <w:r>
        <w:rPr>
          <w:rFonts w:ascii="Courier New" w:eastAsia="Times New Roman" w:hAnsi="Courier New" w:cs="Courier New"/>
          <w:color w:val="auto"/>
          <w:sz w:val="18"/>
          <w:szCs w:val="18"/>
          <w:lang w:val="cs-CZ" w:eastAsia="cs-CZ"/>
        </w:rPr>
        <w:t xml:space="preserve"> </w:t>
      </w:r>
      <w:proofErr w:type="spellStart"/>
      <w:proofErr w:type="gramStart"/>
      <w:r w:rsidRPr="00271839">
        <w:rPr>
          <w:rFonts w:ascii="Courier New" w:eastAsia="Times New Roman" w:hAnsi="Courier New" w:cs="Courier New"/>
          <w:color w:val="FF0000"/>
          <w:sz w:val="18"/>
          <w:szCs w:val="18"/>
          <w:lang w:val="cs-CZ" w:eastAsia="cs-CZ"/>
        </w:rPr>
        <w:t>SolutionState</w:t>
      </w:r>
      <w:proofErr w:type="spellEnd"/>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w:t>
      </w:r>
      <w:proofErr w:type="spellEnd"/>
      <w:proofErr w:type="gram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spellStart"/>
      <w:r w:rsidRPr="00271839">
        <w:rPr>
          <w:rFonts w:ascii="Courier New" w:eastAsia="Times New Roman" w:hAnsi="Courier New" w:cs="Courier New"/>
          <w:color w:val="auto"/>
          <w:sz w:val="18"/>
          <w:szCs w:val="18"/>
          <w:lang w:val="cs-CZ" w:eastAsia="cs-CZ"/>
        </w:rPr>
        <w:t>Phase.Gas</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
    <w:p w14:paraId="219E879F" w14:textId="636856A2" w:rsidR="00271839" w:rsidRPr="00271839" w:rsidRDefault="00271839" w:rsidP="00271839">
      <w:pPr>
        <w:spacing w:after="0"/>
        <w:ind w:left="0" w:firstLine="0"/>
        <w:jc w:val="left"/>
        <w:rPr>
          <w:rFonts w:ascii="Segoe UI" w:eastAsia="Times New Roman" w:hAnsi="Segoe UI" w:cs="Segoe UI"/>
          <w:color w:val="auto"/>
          <w:sz w:val="18"/>
          <w:szCs w:val="18"/>
          <w:lang w:val="cs-CZ" w:eastAsia="cs-CZ"/>
        </w:rPr>
      </w:pPr>
      <w:r w:rsidRPr="00271839">
        <w:rPr>
          <w:rFonts w:ascii="Courier New" w:eastAsia="Times New Roman" w:hAnsi="Courier New" w:cs="Courier New"/>
          <w:color w:val="auto"/>
          <w:sz w:val="18"/>
          <w:szCs w:val="18"/>
          <w:lang w:val="cs-CZ" w:eastAsia="cs-CZ"/>
        </w:rPr>
        <w:t>     </w:t>
      </w:r>
      <w:proofErr w:type="spellStart"/>
      <w:r w:rsidRPr="00271839">
        <w:rPr>
          <w:rFonts w:ascii="Courier New" w:eastAsia="Times New Roman" w:hAnsi="Courier New" w:cs="Courier New"/>
          <w:color w:val="auto"/>
          <w:sz w:val="18"/>
          <w:szCs w:val="18"/>
          <w:lang w:val="cs-CZ" w:eastAsia="cs-CZ"/>
        </w:rPr>
        <w:t>Product</w:t>
      </w:r>
      <w:proofErr w:type="spellEnd"/>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r>
        <w:rPr>
          <w:rFonts w:ascii="Courier New" w:eastAsia="Times New Roman" w:hAnsi="Courier New" w:cs="Courier New"/>
          <w:color w:val="auto"/>
          <w:sz w:val="18"/>
          <w:szCs w:val="18"/>
          <w:lang w:val="cs-CZ" w:eastAsia="cs-CZ"/>
        </w:rPr>
        <w:t xml:space="preserve"> </w:t>
      </w:r>
      <w:proofErr w:type="gramStart"/>
      <w:r w:rsidRPr="00271839">
        <w:rPr>
          <w:rFonts w:ascii="Courier New" w:eastAsia="Times New Roman" w:hAnsi="Courier New" w:cs="Courier New"/>
          <w:color w:val="auto"/>
          <w:sz w:val="18"/>
          <w:szCs w:val="18"/>
          <w:lang w:val="cs-CZ" w:eastAsia="cs-CZ"/>
        </w:rPr>
        <w:t>Gas.CO2</w:t>
      </w:r>
      <w:r>
        <w:rPr>
          <w:rFonts w:ascii="Courier New" w:eastAsia="Times New Roman" w:hAnsi="Courier New" w:cs="Courier New"/>
          <w:color w:val="auto"/>
          <w:sz w:val="18"/>
          <w:szCs w:val="18"/>
          <w:lang w:val="cs-CZ" w:eastAsia="cs-CZ"/>
        </w:rPr>
        <w:t xml:space="preserve"> </w:t>
      </w:r>
      <w:r w:rsidRPr="00271839">
        <w:rPr>
          <w:rFonts w:ascii="Courier New" w:eastAsia="Times New Roman" w:hAnsi="Courier New" w:cs="Courier New"/>
          <w:color w:val="auto"/>
          <w:sz w:val="18"/>
          <w:szCs w:val="18"/>
          <w:lang w:val="cs-CZ" w:eastAsia="cs-CZ"/>
        </w:rPr>
        <w:t>)</w:t>
      </w:r>
      <w:proofErr w:type="gramEnd"/>
      <w:r>
        <w:rPr>
          <w:rFonts w:ascii="Courier New" w:eastAsia="Times New Roman" w:hAnsi="Courier New" w:cs="Courier New"/>
          <w:color w:val="auto"/>
          <w:sz w:val="18"/>
          <w:szCs w:val="18"/>
          <w:lang w:val="cs-CZ" w:eastAsia="cs-CZ"/>
        </w:rPr>
        <w:t>;</w:t>
      </w:r>
    </w:p>
    <w:p w14:paraId="3A69FE96" w14:textId="77777777" w:rsidR="00271839" w:rsidRDefault="00271839" w:rsidP="0049114A">
      <w:pPr>
        <w:rPr>
          <w:rFonts w:ascii="Times New Roman" w:hAnsi="Times New Roman" w:cs="Times New Roman"/>
        </w:rPr>
      </w:pPr>
    </w:p>
    <w:p w14:paraId="559E3B1E" w14:textId="5EB291AC" w:rsidR="00271839" w:rsidRDefault="00271839" w:rsidP="0049114A">
      <w:pPr>
        <w:rPr>
          <w:rFonts w:ascii="Times New Roman" w:hAnsi="Times New Roman" w:cs="Times New Roman"/>
        </w:rPr>
      </w:pPr>
    </w:p>
    <w:p w14:paraId="160ECFC8" w14:textId="154D0CB3" w:rsidR="00271839" w:rsidRPr="007955C6" w:rsidRDefault="00690552" w:rsidP="0049114A">
      <w:pPr>
        <w:rPr>
          <w:rFonts w:ascii="Times New Roman" w:hAnsi="Times New Roman" w:cs="Times New Roman"/>
        </w:rPr>
      </w:pPr>
      <w:r>
        <w:rPr>
          <w:rFonts w:ascii="Times New Roman" w:hAnsi="Times New Roman" w:cs="Times New Roman"/>
        </w:rPr>
        <w:t xml:space="preserve">There is no difference </w:t>
      </w:r>
      <w:proofErr w:type="spellStart"/>
      <w:r>
        <w:rPr>
          <w:rFonts w:ascii="Times New Roman" w:hAnsi="Times New Roman" w:cs="Times New Roman"/>
        </w:rPr>
        <w:t>difference</w:t>
      </w:r>
      <w:proofErr w:type="spellEnd"/>
      <w:r>
        <w:rPr>
          <w:rFonts w:ascii="Times New Roman" w:hAnsi="Times New Roman" w:cs="Times New Roman"/>
        </w:rPr>
        <w:t xml:space="preserve"> between Diffusion and Membrane process. And only difference between Diffusion ang </w:t>
      </w:r>
      <w:proofErr w:type="spellStart"/>
      <w:r w:rsidR="00572152">
        <w:rPr>
          <w:rFonts w:ascii="Times New Roman" w:hAnsi="Times New Roman" w:cs="Times New Roman"/>
        </w:rPr>
        <w:t>PhaseTransition</w:t>
      </w:r>
      <w:proofErr w:type="spellEnd"/>
      <w:r>
        <w:rPr>
          <w:rFonts w:ascii="Times New Roman" w:hAnsi="Times New Roman" w:cs="Times New Roman"/>
        </w:rPr>
        <w:t xml:space="preserve"> component is that</w:t>
      </w:r>
      <w:r w:rsidR="00391B03">
        <w:rPr>
          <w:rFonts w:ascii="Times New Roman" w:hAnsi="Times New Roman" w:cs="Times New Roman"/>
        </w:rPr>
        <w:t xml:space="preserve"> during</w:t>
      </w:r>
      <w:r>
        <w:rPr>
          <w:rFonts w:ascii="Times New Roman" w:hAnsi="Times New Roman" w:cs="Times New Roman"/>
        </w:rPr>
        <w:t xml:space="preserve"> </w:t>
      </w:r>
      <w:r w:rsidR="00391B03">
        <w:rPr>
          <w:rFonts w:ascii="Times New Roman" w:hAnsi="Times New Roman" w:cs="Times New Roman"/>
        </w:rPr>
        <w:t xml:space="preserve">Diffusion the substrate remains the same as product. This allows to use </w:t>
      </w:r>
      <w:proofErr w:type="spellStart"/>
      <w:r w:rsidR="00572152">
        <w:rPr>
          <w:rFonts w:ascii="Times New Roman" w:hAnsi="Times New Roman" w:cs="Times New Roman"/>
        </w:rPr>
        <w:t>PhaseTransition</w:t>
      </w:r>
      <w:proofErr w:type="spellEnd"/>
      <w:r w:rsidR="00391B03">
        <w:rPr>
          <w:rFonts w:ascii="Times New Roman" w:hAnsi="Times New Roman" w:cs="Times New Roman"/>
        </w:rPr>
        <w:t xml:space="preserve"> even for </w:t>
      </w:r>
      <w:r w:rsidR="00572152">
        <w:rPr>
          <w:rFonts w:ascii="Times New Roman" w:hAnsi="Times New Roman" w:cs="Times New Roman"/>
        </w:rPr>
        <w:t>solvation (</w:t>
      </w:r>
      <w:r w:rsidR="00391B03">
        <w:rPr>
          <w:rFonts w:ascii="Times New Roman" w:hAnsi="Times New Roman" w:cs="Times New Roman"/>
        </w:rPr>
        <w:t>gas dissolution in liquids, gas volatility from liquids</w:t>
      </w:r>
      <w:r w:rsidR="00572152">
        <w:rPr>
          <w:rFonts w:ascii="Times New Roman" w:hAnsi="Times New Roman" w:cs="Times New Roman"/>
        </w:rPr>
        <w:t>)</w:t>
      </w:r>
      <w:r w:rsidR="00391B03">
        <w:rPr>
          <w:rFonts w:ascii="Times New Roman" w:hAnsi="Times New Roman" w:cs="Times New Roman"/>
        </w:rPr>
        <w:t xml:space="preserve"> o</w:t>
      </w:r>
      <w:r w:rsidR="007955C6">
        <w:rPr>
          <w:rFonts w:ascii="Times New Roman" w:hAnsi="Times New Roman" w:cs="Times New Roman"/>
        </w:rPr>
        <w:t>r</w:t>
      </w:r>
      <w:r w:rsidR="00391B03">
        <w:rPr>
          <w:rFonts w:ascii="Times New Roman" w:hAnsi="Times New Roman" w:cs="Times New Roman"/>
        </w:rPr>
        <w:t xml:space="preserve"> for phase transition (vaporization, condensation, sublimation,</w:t>
      </w:r>
      <w:r w:rsidR="007955C6">
        <w:rPr>
          <w:rFonts w:ascii="Times New Roman" w:hAnsi="Times New Roman" w:cs="Times New Roman"/>
        </w:rPr>
        <w:t xml:space="preserve"> deposition,</w:t>
      </w:r>
      <w:r w:rsidR="00391B03">
        <w:rPr>
          <w:rFonts w:ascii="Times New Roman" w:hAnsi="Times New Roman" w:cs="Times New Roman"/>
        </w:rPr>
        <w:t xml:space="preserve"> </w:t>
      </w:r>
      <w:proofErr w:type="spellStart"/>
      <w:r w:rsidR="00391B03">
        <w:rPr>
          <w:rFonts w:ascii="Times New Roman" w:hAnsi="Times New Roman" w:cs="Times New Roman"/>
          <w:lang w:val="cs-CZ"/>
        </w:rPr>
        <w:t>melting</w:t>
      </w:r>
      <w:proofErr w:type="spellEnd"/>
      <w:r w:rsidR="00391B03">
        <w:rPr>
          <w:rFonts w:ascii="Times New Roman" w:hAnsi="Times New Roman" w:cs="Times New Roman"/>
          <w:lang w:val="cs-CZ"/>
        </w:rPr>
        <w:t xml:space="preserve">, </w:t>
      </w:r>
      <w:proofErr w:type="spellStart"/>
      <w:r w:rsidR="00391B03">
        <w:rPr>
          <w:rFonts w:ascii="Times New Roman" w:hAnsi="Times New Roman" w:cs="Times New Roman"/>
          <w:lang w:val="cs-CZ"/>
        </w:rPr>
        <w:t>freezing</w:t>
      </w:r>
      <w:proofErr w:type="spellEnd"/>
      <w:r w:rsidR="007955C6">
        <w:rPr>
          <w:rFonts w:ascii="Times New Roman" w:hAnsi="Times New Roman" w:cs="Times New Roman"/>
        </w:rPr>
        <w:t>). Note that the definition of chemical each compound is dependent on phase</w:t>
      </w:r>
      <w:r w:rsidR="00572152">
        <w:rPr>
          <w:rFonts w:ascii="Times New Roman" w:hAnsi="Times New Roman" w:cs="Times New Roman"/>
        </w:rPr>
        <w:t xml:space="preserve"> and on solvent</w:t>
      </w:r>
      <w:r w:rsidR="007955C6">
        <w:rPr>
          <w:rFonts w:ascii="Times New Roman" w:hAnsi="Times New Roman" w:cs="Times New Roman"/>
        </w:rPr>
        <w:t>. For example, gas water was different definition as liquid water. Even the phase transition as a process consumes/ releases heat during this process.</w:t>
      </w:r>
    </w:p>
    <w:p w14:paraId="2B8C9815" w14:textId="77777777" w:rsidR="00690552" w:rsidRDefault="00690552" w:rsidP="0049114A">
      <w:pPr>
        <w:rPr>
          <w:rFonts w:ascii="Times New Roman" w:hAnsi="Times New Roman" w:cs="Times New Roman"/>
        </w:rPr>
      </w:pPr>
    </w:p>
    <w:p w14:paraId="01B16FA7" w14:textId="324EDA05" w:rsidR="0049114A" w:rsidRPr="0049114A" w:rsidRDefault="0049114A" w:rsidP="0049114A">
      <w:r>
        <w:rPr>
          <w:rFonts w:ascii="Times New Roman" w:hAnsi="Times New Roman" w:cs="Times New Roman"/>
        </w:rPr>
        <w:t>Also</w:t>
      </w:r>
      <w:r w:rsidR="00341D27">
        <w:rPr>
          <w:rFonts w:ascii="Times New Roman" w:hAnsi="Times New Roman" w:cs="Times New Roman"/>
        </w:rPr>
        <w:t>,</w:t>
      </w:r>
      <w:r>
        <w:rPr>
          <w:rFonts w:ascii="Times New Roman" w:hAnsi="Times New Roman" w:cs="Times New Roman"/>
        </w:rPr>
        <w:t xml:space="preserve"> if </w:t>
      </w:r>
      <w:r w:rsidR="00341D27">
        <w:rPr>
          <w:rFonts w:ascii="Times New Roman" w:hAnsi="Times New Roman" w:cs="Times New Roman"/>
        </w:rPr>
        <w:t xml:space="preserve">a </w:t>
      </w:r>
      <w:r>
        <w:rPr>
          <w:rFonts w:ascii="Times New Roman" w:hAnsi="Times New Roman" w:cs="Times New Roman"/>
        </w:rPr>
        <w:t>chemical substance significantly change</w:t>
      </w:r>
      <w:r w:rsidR="00341D27">
        <w:rPr>
          <w:rFonts w:ascii="Times New Roman" w:hAnsi="Times New Roman" w:cs="Times New Roman"/>
        </w:rPr>
        <w:t>s</w:t>
      </w:r>
      <w:r>
        <w:rPr>
          <w:rFonts w:ascii="Times New Roman" w:hAnsi="Times New Roman" w:cs="Times New Roman"/>
        </w:rPr>
        <w:t xml:space="preserve"> the chemical solution properties</w:t>
      </w:r>
      <w:r w:rsidR="00341D27">
        <w:rPr>
          <w:rFonts w:ascii="Times New Roman" w:hAnsi="Times New Roman" w:cs="Times New Roman"/>
        </w:rPr>
        <w:t>,</w:t>
      </w:r>
      <w:r>
        <w:rPr>
          <w:rFonts w:ascii="Times New Roman" w:hAnsi="Times New Roman" w:cs="Times New Roman"/>
        </w:rPr>
        <w:t xml:space="preserve"> then it must be connected to Solution component using </w:t>
      </w:r>
      <w:proofErr w:type="spellStart"/>
      <w:r>
        <w:rPr>
          <w:rFonts w:ascii="Times New Roman" w:hAnsi="Times New Roman" w:cs="Times New Roman"/>
        </w:rPr>
        <w:t>SolutionPort</w:t>
      </w:r>
      <w:proofErr w:type="spellEnd"/>
      <w:r>
        <w:rPr>
          <w:rFonts w:ascii="Times New Roman" w:hAnsi="Times New Roman" w:cs="Times New Roman"/>
        </w:rPr>
        <w:t xml:space="preserve">.  </w:t>
      </w:r>
    </w:p>
    <w:p w14:paraId="03EE4133" w14:textId="70CCFF42" w:rsidR="00FE11D9" w:rsidRDefault="00FE11D9" w:rsidP="00FE11D9">
      <w:r w:rsidRPr="00FE11D9">
        <w:rPr>
          <w:noProof/>
        </w:rPr>
        <w:drawing>
          <wp:inline distT="0" distB="0" distL="0" distR="0" wp14:anchorId="1363725A" wp14:editId="0AD22B7A">
            <wp:extent cx="3068955" cy="765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8955" cy="765175"/>
                    </a:xfrm>
                    <a:prstGeom prst="rect">
                      <a:avLst/>
                    </a:prstGeom>
                  </pic:spPr>
                </pic:pic>
              </a:graphicData>
            </a:graphic>
          </wp:inline>
        </w:drawing>
      </w:r>
    </w:p>
    <w:p w14:paraId="036975F3" w14:textId="0BE7703A" w:rsidR="00271839" w:rsidRDefault="00271839" w:rsidP="00FE11D9"/>
    <w:p w14:paraId="48C91F43" w14:textId="77777777" w:rsidR="00271839" w:rsidRPr="00FE11D9" w:rsidRDefault="00271839" w:rsidP="00FE11D9"/>
    <w:p w14:paraId="0EEE6467" w14:textId="77777777" w:rsidR="00DB5DE4" w:rsidRDefault="00DB5DE4" w:rsidP="00DB5DE4">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t>Initialization</w:t>
      </w:r>
    </w:p>
    <w:p w14:paraId="6A8E8341" w14:textId="77777777" w:rsidR="00DB5DE4" w:rsidRDefault="00DB5DE4" w:rsidP="00DB5DE4">
      <w:r>
        <w:t>Substance component is initialized by initial mass or amount of base substance molecules. Recalculation from number of base molecules and mass is trough molar mass, which is part of the substance definition. However, because the substance definition can be propagated from other components the molar mass must not be known during initialization. Internally it is solved by switching between mass-based and molar-based accumulations in dependence on which quantity is selected for initialization using checkbox “</w:t>
      </w:r>
      <w:proofErr w:type="spellStart"/>
      <w:r>
        <w:t>preferMass</w:t>
      </w:r>
      <w:proofErr w:type="spellEnd"/>
      <w:r>
        <w:t xml:space="preserve">”. If mass is preferred, </w:t>
      </w:r>
      <w:proofErr w:type="spellStart"/>
      <w:r>
        <w:t>anountOfSubstance_start</w:t>
      </w:r>
      <w:proofErr w:type="spellEnd"/>
      <w:r>
        <w:t xml:space="preserve"> is disabled and </w:t>
      </w:r>
      <w:proofErr w:type="spellStart"/>
      <w:r>
        <w:t>mass_start</w:t>
      </w:r>
      <w:proofErr w:type="spellEnd"/>
      <w:r>
        <w:t xml:space="preserve"> is enabled as an initial value of substance accumulation.</w:t>
      </w:r>
    </w:p>
    <w:p w14:paraId="784E4B85" w14:textId="77777777" w:rsidR="00DB5DE4" w:rsidRDefault="00DB5DE4" w:rsidP="00DB5DE4"/>
    <w:p w14:paraId="6EB437A2" w14:textId="77777777" w:rsidR="00DB5DE4" w:rsidRDefault="00DB5DE4" w:rsidP="00DB5DE4">
      <w:r>
        <w:rPr>
          <w:noProof/>
        </w:rPr>
        <w:drawing>
          <wp:inline distT="0" distB="0" distL="0" distR="0" wp14:anchorId="72B0888E" wp14:editId="79739483">
            <wp:extent cx="306705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7050" cy="885825"/>
                    </a:xfrm>
                    <a:prstGeom prst="rect">
                      <a:avLst/>
                    </a:prstGeom>
                    <a:noFill/>
                    <a:ln>
                      <a:noFill/>
                    </a:ln>
                  </pic:spPr>
                </pic:pic>
              </a:graphicData>
            </a:graphic>
          </wp:inline>
        </w:drawing>
      </w:r>
    </w:p>
    <w:p w14:paraId="12C727AF" w14:textId="77777777" w:rsidR="00DB5DE4" w:rsidRPr="004F6624" w:rsidRDefault="00DB5DE4" w:rsidP="00DB5DE4"/>
    <w:p w14:paraId="7D4A125A" w14:textId="77777777" w:rsidR="00DB5DE4" w:rsidRDefault="00DB5DE4" w:rsidP="00DB5DE4">
      <w:r>
        <w:t>A principle of the inertial connectors affects the initialization of the model processes. Having acceleration of flows on each connection, each flow has a state. So, the simplest way of initialization is to set values of molar flows. From these values are expressed gradients of electro-chemical potentials on process components as a relations of substance states between boundaries.</w:t>
      </w:r>
    </w:p>
    <w:p w14:paraId="1DAF063A" w14:textId="77777777" w:rsidR="00DB5DE4" w:rsidRDefault="00DB5DE4" w:rsidP="00DB5DE4">
      <w:pPr>
        <w:ind w:firstLine="698"/>
      </w:pPr>
      <w:r>
        <w:t>Molar flow initialization</w:t>
      </w:r>
    </w:p>
    <w:p w14:paraId="5E8E988A" w14:textId="77777777" w:rsidR="00DB5DE4" w:rsidRDefault="00DB5DE4" w:rsidP="00DB5DE4">
      <w:r w:rsidRPr="001E1EF8">
        <w:rPr>
          <w:noProof/>
        </w:rPr>
        <w:drawing>
          <wp:inline distT="0" distB="0" distL="0" distR="0" wp14:anchorId="62155934" wp14:editId="680C0438">
            <wp:extent cx="3068955" cy="973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8955" cy="973455"/>
                    </a:xfrm>
                    <a:prstGeom prst="rect">
                      <a:avLst/>
                    </a:prstGeom>
                  </pic:spPr>
                </pic:pic>
              </a:graphicData>
            </a:graphic>
          </wp:inline>
        </w:drawing>
      </w:r>
    </w:p>
    <w:p w14:paraId="1F7ECC30" w14:textId="77777777" w:rsidR="00DB5DE4" w:rsidRDefault="00DB5DE4" w:rsidP="00DB5DE4"/>
    <w:p w14:paraId="5E6C100C" w14:textId="012A5CA9" w:rsidR="00DB5DE4" w:rsidRDefault="00DB5DE4" w:rsidP="00DB5DE4">
      <w:r>
        <w:t xml:space="preserve">Another option is to set initial process state to steady state. This will take inertial electrochemical potential change </w:t>
      </w:r>
      <w:r w:rsidRPr="001E1EF8">
        <w:rPr>
          <w:b/>
          <w:bCs/>
        </w:rPr>
        <w:t>r</w:t>
      </w:r>
      <w:r>
        <w:t xml:space="preserve"> to zero. If each process has this type of initialization, then the solver is looking for the non-accelerated state of whole system, where derivation of each flow is zero.</w:t>
      </w:r>
    </w:p>
    <w:p w14:paraId="51316BC0" w14:textId="77777777" w:rsidR="00DB5DE4" w:rsidRDefault="00DB5DE4" w:rsidP="00DB5DE4"/>
    <w:p w14:paraId="6AE67E42" w14:textId="4CC71EB1" w:rsidR="009C43CD" w:rsidRDefault="00311ABE" w:rsidP="00B8235E">
      <w:pPr>
        <w:pStyle w:val="Heading1"/>
        <w:spacing w:after="80"/>
        <w:ind w:left="414" w:hanging="431"/>
        <w:rPr>
          <w:rFonts w:ascii="Times New Roman" w:hAnsi="Times New Roman" w:cs="Times New Roman"/>
          <w:b/>
          <w:bCs/>
          <w:lang w:val="en-US"/>
        </w:rPr>
      </w:pPr>
      <w:r>
        <w:rPr>
          <w:rFonts w:ascii="Times New Roman" w:hAnsi="Times New Roman" w:cs="Times New Roman"/>
          <w:b/>
          <w:bCs/>
          <w:lang w:val="en-US"/>
        </w:rPr>
        <w:lastRenderedPageBreak/>
        <w:t xml:space="preserve">Discussion </w:t>
      </w:r>
    </w:p>
    <w:p w14:paraId="28479D03" w14:textId="507F2A55" w:rsidR="002A2ED8" w:rsidRDefault="002A2ED8" w:rsidP="00311ABE">
      <w:r>
        <w:t>There is a conviction that complex things could have better usability, better performance, better details and better interface</w:t>
      </w:r>
      <w:r w:rsidR="00B40FF7">
        <w:t>s</w:t>
      </w:r>
      <w:r>
        <w:t xml:space="preserve"> then the simplified one. </w:t>
      </w:r>
      <w:r w:rsidR="00B40FF7">
        <w:t>We hope that the step of Chemical library from version 1.4 to version 2.0 has this kind of improvements.</w:t>
      </w:r>
    </w:p>
    <w:p w14:paraId="06EA1872" w14:textId="079357A3" w:rsidR="00B40FF7" w:rsidRDefault="00B40FF7" w:rsidP="00B40FF7">
      <w:r>
        <w:t>Even the code of the library is not a simple one and there is a lot of physical equations and parameters inside</w:t>
      </w:r>
      <w:r w:rsidR="004516C8">
        <w:t>,</w:t>
      </w:r>
      <w:r>
        <w:t xml:space="preserve"> the user interface and usability is simplified as much as possible. So, </w:t>
      </w:r>
      <w:r w:rsidR="004516C8">
        <w:t xml:space="preserve">you </w:t>
      </w:r>
      <w:r>
        <w:t xml:space="preserve">can start with simple examples without almost any settings of components. And after some iterations </w:t>
      </w:r>
      <w:r w:rsidR="004516C8">
        <w:t>you</w:t>
      </w:r>
      <w:r>
        <w:t xml:space="preserve"> could look at assumptions of chemical solutions and settings which are hidden as default values in many cases.  </w:t>
      </w:r>
      <w:r w:rsidR="004516C8">
        <w:t xml:space="preserve">This approach allows you to start with very simple model and extending significant details during each modeling iteration. </w:t>
      </w:r>
    </w:p>
    <w:p w14:paraId="00AA8FC4" w14:textId="2A6BDC2B" w:rsidR="00B40FF7" w:rsidRDefault="00B40FF7" w:rsidP="00B40FF7">
      <w:r>
        <w:t xml:space="preserve"> </w:t>
      </w:r>
    </w:p>
    <w:p w14:paraId="4E7DD76C" w14:textId="17A06E0C" w:rsidR="00B40FF7" w:rsidRDefault="00B40FF7" w:rsidP="00B40FF7">
      <w:r>
        <w:t xml:space="preserve">Theory in the level of physical chemistry is summarized in documentation at </w:t>
      </w:r>
      <w:r w:rsidRPr="009340CF">
        <w:t>Chemical\Resources\Documentation</w:t>
      </w:r>
      <w:r>
        <w:t xml:space="preserve">\Chemical.pdf. </w:t>
      </w:r>
    </w:p>
    <w:p w14:paraId="60C9F35D" w14:textId="77777777" w:rsidR="009340CF" w:rsidRPr="00311ABE" w:rsidRDefault="009340CF" w:rsidP="00311ABE"/>
    <w:p w14:paraId="34806858"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Acknowledgements</w:t>
      </w:r>
    </w:p>
    <w:p w14:paraId="3D2FD328" w14:textId="2B2F4049" w:rsidR="009C43CD" w:rsidRPr="00B270C0" w:rsidRDefault="009340CF">
      <w:pPr>
        <w:spacing w:after="199"/>
        <w:ind w:left="-5"/>
        <w:rPr>
          <w:rFonts w:ascii="Times New Roman" w:hAnsi="Times New Roman" w:cs="Times New Roman"/>
        </w:rPr>
      </w:pPr>
      <w:r>
        <w:rPr>
          <w:rFonts w:ascii="Times New Roman" w:hAnsi="Times New Roman" w:cs="Times New Roman"/>
        </w:rPr>
        <w:t xml:space="preserve">Special thanks are given to </w:t>
      </w:r>
      <w:proofErr w:type="spellStart"/>
      <w:r w:rsidRPr="009340CF">
        <w:rPr>
          <w:rFonts w:ascii="Times New Roman" w:hAnsi="Times New Roman" w:cs="Times New Roman"/>
        </w:rPr>
        <w:t>Taras</w:t>
      </w:r>
      <w:proofErr w:type="spellEnd"/>
      <w:r w:rsidRPr="009340CF">
        <w:rPr>
          <w:rFonts w:ascii="Times New Roman" w:hAnsi="Times New Roman" w:cs="Times New Roman"/>
        </w:rPr>
        <w:t xml:space="preserve"> (Terry) </w:t>
      </w:r>
      <w:proofErr w:type="spellStart"/>
      <w:r w:rsidRPr="009340CF">
        <w:rPr>
          <w:rFonts w:ascii="Times New Roman" w:hAnsi="Times New Roman" w:cs="Times New Roman"/>
        </w:rPr>
        <w:t>Yavorskyy</w:t>
      </w:r>
      <w:proofErr w:type="spellEnd"/>
      <w:r>
        <w:rPr>
          <w:rFonts w:ascii="Times New Roman" w:hAnsi="Times New Roman" w:cs="Times New Roman"/>
        </w:rPr>
        <w:t xml:space="preserve"> and Dr. Jason Brown, whose made English prove reading of this contribution.</w:t>
      </w:r>
    </w:p>
    <w:p w14:paraId="6EC4818A" w14:textId="77777777" w:rsidR="009C43CD" w:rsidRPr="00B270C0" w:rsidRDefault="00802812" w:rsidP="00B8235E">
      <w:pPr>
        <w:pStyle w:val="Heading1"/>
        <w:numPr>
          <w:ilvl w:val="0"/>
          <w:numId w:val="0"/>
        </w:numPr>
        <w:spacing w:after="80"/>
        <w:ind w:left="-5"/>
        <w:rPr>
          <w:rFonts w:ascii="Times New Roman" w:hAnsi="Times New Roman" w:cs="Times New Roman"/>
          <w:b/>
          <w:bCs/>
          <w:lang w:val="en-US"/>
        </w:rPr>
      </w:pPr>
      <w:r w:rsidRPr="00B270C0">
        <w:rPr>
          <w:rFonts w:ascii="Times New Roman" w:hAnsi="Times New Roman" w:cs="Times New Roman"/>
          <w:b/>
          <w:bCs/>
          <w:lang w:val="en-US"/>
        </w:rPr>
        <w:t>References</w:t>
      </w:r>
    </w:p>
    <w:p w14:paraId="0942C548" w14:textId="2C73E597" w:rsidR="009C43CD" w:rsidRPr="00B270C0" w:rsidRDefault="00153794">
      <w:pPr>
        <w:spacing w:after="7" w:line="244" w:lineRule="auto"/>
        <w:ind w:left="213" w:right="-15" w:hanging="228"/>
        <w:rPr>
          <w:rFonts w:ascii="Times New Roman" w:hAnsi="Times New Roman" w:cs="Times New Roman"/>
        </w:rPr>
      </w:pPr>
      <w:r>
        <w:rPr>
          <w:rFonts w:ascii="Times New Roman" w:hAnsi="Times New Roman" w:cs="Times New Roman"/>
          <w:sz w:val="19"/>
        </w:rPr>
        <w:t>TODO</w:t>
      </w:r>
    </w:p>
    <w:sectPr w:rsidR="009C43CD" w:rsidRPr="00B270C0">
      <w:type w:val="continuous"/>
      <w:pgSz w:w="11906" w:h="16838"/>
      <w:pgMar w:top="1495" w:right="1020" w:bottom="1372" w:left="1020" w:header="720" w:footer="720" w:gutter="0"/>
      <w:cols w:num="2" w:space="1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D471E"/>
    <w:multiLevelType w:val="hybridMultilevel"/>
    <w:tmpl w:val="3D4AC462"/>
    <w:lvl w:ilvl="0" w:tplc="84FAEAB0">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FD85010">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AC1076">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09A56D0">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82E0B0">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CDE4440">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C9C1C">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1028980">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1A2B3F8">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645A2D74"/>
    <w:multiLevelType w:val="hybridMultilevel"/>
    <w:tmpl w:val="0BC01D6A"/>
    <w:lvl w:ilvl="0" w:tplc="CE1A5F86">
      <w:start w:val="1"/>
      <w:numFmt w:val="upperLetter"/>
      <w:lvlText w:val="%1)"/>
      <w:lvlJc w:val="left"/>
      <w:pPr>
        <w:ind w:left="720" w:hanging="360"/>
      </w:pPr>
      <w:rPr>
        <w:rFonts w:ascii="Times New Roman" w:eastAsia="Calibri" w:hAnsi="Times New Roman" w:cs="Times New Roman"/>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22C563D"/>
    <w:multiLevelType w:val="hybridMultilevel"/>
    <w:tmpl w:val="73EA36C4"/>
    <w:lvl w:ilvl="0" w:tplc="6C7663E6">
      <w:start w:val="1"/>
      <w:numFmt w:val="bullet"/>
      <w:lvlText w:val="•"/>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9207ED2">
      <w:start w:val="1"/>
      <w:numFmt w:val="bullet"/>
      <w:lvlText w:val="o"/>
      <w:lvlJc w:val="left"/>
      <w:pPr>
        <w:ind w:left="1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4C85F8C">
      <w:start w:val="1"/>
      <w:numFmt w:val="bullet"/>
      <w:lvlText w:val="▪"/>
      <w:lvlJc w:val="left"/>
      <w:pPr>
        <w:ind w:left="20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28254FA">
      <w:start w:val="1"/>
      <w:numFmt w:val="bullet"/>
      <w:lvlText w:val="•"/>
      <w:lvlJc w:val="left"/>
      <w:pPr>
        <w:ind w:left="27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06AEFF6">
      <w:start w:val="1"/>
      <w:numFmt w:val="bullet"/>
      <w:lvlText w:val="o"/>
      <w:lvlJc w:val="left"/>
      <w:pPr>
        <w:ind w:left="349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E580B54">
      <w:start w:val="1"/>
      <w:numFmt w:val="bullet"/>
      <w:lvlText w:val="▪"/>
      <w:lvlJc w:val="left"/>
      <w:pPr>
        <w:ind w:left="421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83E61D8">
      <w:start w:val="1"/>
      <w:numFmt w:val="bullet"/>
      <w:lvlText w:val="•"/>
      <w:lvlJc w:val="left"/>
      <w:pPr>
        <w:ind w:left="49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1341026">
      <w:start w:val="1"/>
      <w:numFmt w:val="bullet"/>
      <w:lvlText w:val="o"/>
      <w:lvlJc w:val="left"/>
      <w:pPr>
        <w:ind w:left="565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DEDF44">
      <w:start w:val="1"/>
      <w:numFmt w:val="bullet"/>
      <w:lvlText w:val="▪"/>
      <w:lvlJc w:val="left"/>
      <w:pPr>
        <w:ind w:left="63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74B63F4A"/>
    <w:multiLevelType w:val="multilevel"/>
    <w:tmpl w:val="B18CFE22"/>
    <w:lvl w:ilvl="0">
      <w:start w:val="1"/>
      <w:numFmt w:val="decimal"/>
      <w:pStyle w:val="Heading1"/>
      <w:lvlText w:val="%1"/>
      <w:lvlJc w:val="left"/>
      <w:pPr>
        <w:ind w:left="0"/>
      </w:pPr>
      <w:rPr>
        <w:rFonts w:ascii="Times New Roman" w:eastAsia="Calibri" w:hAnsi="Times New Roman" w:cs="Times New Roman" w:hint="default"/>
        <w:b/>
        <w:bCs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C3E355A"/>
    <w:multiLevelType w:val="hybridMultilevel"/>
    <w:tmpl w:val="FB3AAC80"/>
    <w:lvl w:ilvl="0" w:tplc="5688341A">
      <w:start w:val="1"/>
      <w:numFmt w:val="decimal"/>
      <w:lvlText w:val="%1."/>
      <w:lvlJc w:val="left"/>
      <w:pPr>
        <w:ind w:left="43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7870E4">
      <w:start w:val="1"/>
      <w:numFmt w:val="lowerLetter"/>
      <w:lvlText w:val="%2"/>
      <w:lvlJc w:val="left"/>
      <w:pPr>
        <w:ind w:left="12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AA6CDF6">
      <w:start w:val="1"/>
      <w:numFmt w:val="lowerRoman"/>
      <w:lvlText w:val="%3"/>
      <w:lvlJc w:val="left"/>
      <w:pPr>
        <w:ind w:left="19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BCAAD28">
      <w:start w:val="1"/>
      <w:numFmt w:val="decimal"/>
      <w:lvlText w:val="%4"/>
      <w:lvlJc w:val="left"/>
      <w:pPr>
        <w:ind w:left="26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7F216EC">
      <w:start w:val="1"/>
      <w:numFmt w:val="lowerLetter"/>
      <w:lvlText w:val="%5"/>
      <w:lvlJc w:val="left"/>
      <w:pPr>
        <w:ind w:left="34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58F2AA">
      <w:start w:val="1"/>
      <w:numFmt w:val="lowerRoman"/>
      <w:lvlText w:val="%6"/>
      <w:lvlJc w:val="left"/>
      <w:pPr>
        <w:ind w:left="41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E0C0134">
      <w:start w:val="1"/>
      <w:numFmt w:val="decimal"/>
      <w:lvlText w:val="%7"/>
      <w:lvlJc w:val="left"/>
      <w:pPr>
        <w:ind w:left="48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4923E0C">
      <w:start w:val="1"/>
      <w:numFmt w:val="lowerLetter"/>
      <w:lvlText w:val="%8"/>
      <w:lvlJc w:val="left"/>
      <w:pPr>
        <w:ind w:left="55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BA87D04">
      <w:start w:val="1"/>
      <w:numFmt w:val="lowerRoman"/>
      <w:lvlText w:val="%9"/>
      <w:lvlJc w:val="left"/>
      <w:pPr>
        <w:ind w:left="62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3"/>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F7"/>
    <w:rsid w:val="00002029"/>
    <w:rsid w:val="00081FA5"/>
    <w:rsid w:val="00093996"/>
    <w:rsid w:val="000E28E1"/>
    <w:rsid w:val="001271D1"/>
    <w:rsid w:val="00140CC7"/>
    <w:rsid w:val="00153794"/>
    <w:rsid w:val="00183CC1"/>
    <w:rsid w:val="001A70DF"/>
    <w:rsid w:val="00214637"/>
    <w:rsid w:val="002373B6"/>
    <w:rsid w:val="0026017A"/>
    <w:rsid w:val="002677AC"/>
    <w:rsid w:val="00271839"/>
    <w:rsid w:val="00284936"/>
    <w:rsid w:val="002A2ED8"/>
    <w:rsid w:val="00311ABE"/>
    <w:rsid w:val="00341D27"/>
    <w:rsid w:val="0034357F"/>
    <w:rsid w:val="003513AE"/>
    <w:rsid w:val="0035645F"/>
    <w:rsid w:val="00362906"/>
    <w:rsid w:val="00391B03"/>
    <w:rsid w:val="003C1EE2"/>
    <w:rsid w:val="00403559"/>
    <w:rsid w:val="00431C39"/>
    <w:rsid w:val="004374A3"/>
    <w:rsid w:val="004516C8"/>
    <w:rsid w:val="0049114A"/>
    <w:rsid w:val="004C5074"/>
    <w:rsid w:val="004E7D11"/>
    <w:rsid w:val="00526C29"/>
    <w:rsid w:val="00536C9D"/>
    <w:rsid w:val="00537541"/>
    <w:rsid w:val="005570AF"/>
    <w:rsid w:val="00572152"/>
    <w:rsid w:val="00574587"/>
    <w:rsid w:val="005C5FF3"/>
    <w:rsid w:val="005F24CA"/>
    <w:rsid w:val="006071EE"/>
    <w:rsid w:val="00652584"/>
    <w:rsid w:val="00660449"/>
    <w:rsid w:val="00681B37"/>
    <w:rsid w:val="00690552"/>
    <w:rsid w:val="006A1703"/>
    <w:rsid w:val="006E1EEA"/>
    <w:rsid w:val="006F3CAB"/>
    <w:rsid w:val="006F5F9D"/>
    <w:rsid w:val="00763800"/>
    <w:rsid w:val="007955C6"/>
    <w:rsid w:val="007A2B5E"/>
    <w:rsid w:val="007D00AF"/>
    <w:rsid w:val="007D15C0"/>
    <w:rsid w:val="007D3C4E"/>
    <w:rsid w:val="007E7E37"/>
    <w:rsid w:val="00802812"/>
    <w:rsid w:val="00817533"/>
    <w:rsid w:val="00820487"/>
    <w:rsid w:val="00833736"/>
    <w:rsid w:val="0086145A"/>
    <w:rsid w:val="008636B1"/>
    <w:rsid w:val="00870D10"/>
    <w:rsid w:val="00893BB2"/>
    <w:rsid w:val="009340CF"/>
    <w:rsid w:val="009A1F40"/>
    <w:rsid w:val="009C43CD"/>
    <w:rsid w:val="00A13B60"/>
    <w:rsid w:val="00A22AA5"/>
    <w:rsid w:val="00A56EF7"/>
    <w:rsid w:val="00A679A3"/>
    <w:rsid w:val="00A74A87"/>
    <w:rsid w:val="00AC1D23"/>
    <w:rsid w:val="00AC5A03"/>
    <w:rsid w:val="00B25D4C"/>
    <w:rsid w:val="00B270C0"/>
    <w:rsid w:val="00B40FF7"/>
    <w:rsid w:val="00B70915"/>
    <w:rsid w:val="00B8235E"/>
    <w:rsid w:val="00B94998"/>
    <w:rsid w:val="00BE303F"/>
    <w:rsid w:val="00C41AE1"/>
    <w:rsid w:val="00C52BF7"/>
    <w:rsid w:val="00C87D45"/>
    <w:rsid w:val="00CE228A"/>
    <w:rsid w:val="00D0682A"/>
    <w:rsid w:val="00D34435"/>
    <w:rsid w:val="00DA1F1F"/>
    <w:rsid w:val="00DB5DE4"/>
    <w:rsid w:val="00DF3FB5"/>
    <w:rsid w:val="00E06195"/>
    <w:rsid w:val="00E06254"/>
    <w:rsid w:val="00E269DF"/>
    <w:rsid w:val="00E26A7C"/>
    <w:rsid w:val="00E37583"/>
    <w:rsid w:val="00E44277"/>
    <w:rsid w:val="00E61536"/>
    <w:rsid w:val="00EB27BF"/>
    <w:rsid w:val="00EB6A89"/>
    <w:rsid w:val="00EE2790"/>
    <w:rsid w:val="00F03C71"/>
    <w:rsid w:val="00FA3D3A"/>
    <w:rsid w:val="00FC151B"/>
    <w:rsid w:val="00FC192F"/>
    <w:rsid w:val="00FC3740"/>
    <w:rsid w:val="00FC3D29"/>
    <w:rsid w:val="00FE11D9"/>
    <w:rsid w:val="00FE36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7DCD"/>
  <w15:docId w15:val="{9060400E-3FC9-4B63-9B6B-2A20898D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552"/>
    <w:pPr>
      <w:spacing w:after="4" w:line="240" w:lineRule="auto"/>
      <w:ind w:left="10" w:hanging="10"/>
      <w:jc w:val="both"/>
    </w:pPr>
    <w:rPr>
      <w:rFonts w:ascii="Calibri" w:eastAsia="Calibri" w:hAnsi="Calibri" w:cs="Calibri"/>
      <w:color w:val="000000"/>
      <w:sz w:val="21"/>
      <w:lang w:val="en-US"/>
    </w:rPr>
  </w:style>
  <w:style w:type="paragraph" w:styleId="Heading1">
    <w:name w:val="heading 1"/>
    <w:next w:val="Normal"/>
    <w:link w:val="Heading1Char"/>
    <w:uiPriority w:val="9"/>
    <w:qFormat/>
    <w:pPr>
      <w:keepNext/>
      <w:keepLines/>
      <w:numPr>
        <w:numId w:val="4"/>
      </w:numPr>
      <w:spacing w:after="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4"/>
      </w:numPr>
      <w:spacing w:after="64"/>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ext">
    <w:name w:val="Text"/>
    <w:basedOn w:val="Normal"/>
    <w:rsid w:val="00E61536"/>
    <w:pPr>
      <w:widowControl w:val="0"/>
      <w:autoSpaceDE w:val="0"/>
      <w:autoSpaceDN w:val="0"/>
      <w:spacing w:after="0" w:line="252" w:lineRule="auto"/>
      <w:ind w:left="0" w:firstLine="202"/>
    </w:pPr>
    <w:rPr>
      <w:rFonts w:ascii="Times New Roman" w:eastAsia="Times New Roman" w:hAnsi="Times New Roman" w:cs="Times New Roman"/>
      <w:color w:val="auto"/>
      <w:sz w:val="20"/>
      <w:szCs w:val="20"/>
      <w:lang w:eastAsia="en-US"/>
    </w:rPr>
  </w:style>
  <w:style w:type="table" w:styleId="TableGrid0">
    <w:name w:val="Table Grid"/>
    <w:basedOn w:val="TableNormal"/>
    <w:uiPriority w:val="59"/>
    <w:rsid w:val="00E615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E61536"/>
    <w:rPr>
      <w:color w:val="808080"/>
    </w:rPr>
  </w:style>
  <w:style w:type="paragraph" w:styleId="Caption">
    <w:name w:val="caption"/>
    <w:basedOn w:val="Normal"/>
    <w:next w:val="Normal"/>
    <w:uiPriority w:val="35"/>
    <w:unhideWhenUsed/>
    <w:qFormat/>
    <w:rsid w:val="00AC1D23"/>
    <w:pPr>
      <w:spacing w:after="200"/>
    </w:pPr>
    <w:rPr>
      <w:i/>
      <w:iCs/>
      <w:color w:val="44546A" w:themeColor="text2"/>
      <w:sz w:val="18"/>
      <w:szCs w:val="18"/>
    </w:rPr>
  </w:style>
  <w:style w:type="paragraph" w:customStyle="1" w:styleId="Authors">
    <w:name w:val="Authors"/>
    <w:basedOn w:val="Normal"/>
    <w:rsid w:val="00B8235E"/>
    <w:pPr>
      <w:spacing w:after="90"/>
      <w:ind w:left="0" w:firstLine="0"/>
      <w:jc w:val="center"/>
    </w:pPr>
    <w:rPr>
      <w:rFonts w:ascii="Times New Roman" w:eastAsia="Times New Roman" w:hAnsi="Times New Roman" w:cs="Times New Roman"/>
      <w:color w:val="auto"/>
      <w:sz w:val="24"/>
      <w:szCs w:val="24"/>
      <w:lang w:eastAsia="en-US"/>
    </w:rPr>
  </w:style>
  <w:style w:type="character" w:styleId="Hyperlink">
    <w:name w:val="Hyperlink"/>
    <w:basedOn w:val="DefaultParagraphFont"/>
    <w:uiPriority w:val="99"/>
    <w:unhideWhenUsed/>
    <w:rsid w:val="00AC5A03"/>
    <w:rPr>
      <w:color w:val="0563C1" w:themeColor="hyperlink"/>
      <w:u w:val="single"/>
    </w:rPr>
  </w:style>
  <w:style w:type="character" w:styleId="UnresolvedMention">
    <w:name w:val="Unresolved Mention"/>
    <w:basedOn w:val="DefaultParagraphFont"/>
    <w:uiPriority w:val="99"/>
    <w:semiHidden/>
    <w:unhideWhenUsed/>
    <w:rsid w:val="00AC5A03"/>
    <w:rPr>
      <w:color w:val="605E5C"/>
      <w:shd w:val="clear" w:color="auto" w:fill="E1DFDD"/>
    </w:rPr>
  </w:style>
  <w:style w:type="paragraph" w:customStyle="1" w:styleId="StyleKeywordsheadingBold">
    <w:name w:val="Style Keywords heading + Bold"/>
    <w:basedOn w:val="Normal"/>
    <w:rsid w:val="00A74A87"/>
    <w:pPr>
      <w:spacing w:before="83" w:after="0"/>
      <w:ind w:left="0" w:firstLine="0"/>
    </w:pPr>
    <w:rPr>
      <w:rFonts w:ascii="Times New Roman" w:eastAsia="Times New Roman" w:hAnsi="Times New Roman" w:cs="Times New Roman"/>
      <w:bCs/>
      <w:i/>
      <w:iCs/>
      <w:color w:val="auto"/>
      <w:szCs w:val="24"/>
      <w:lang w:eastAsia="en-US"/>
    </w:rPr>
  </w:style>
  <w:style w:type="paragraph" w:styleId="NormalWeb">
    <w:name w:val="Normal (Web)"/>
    <w:basedOn w:val="Normal"/>
    <w:uiPriority w:val="99"/>
    <w:unhideWhenUsed/>
    <w:rsid w:val="007E7E37"/>
    <w:pPr>
      <w:spacing w:before="100" w:beforeAutospacing="1" w:after="100" w:afterAutospacing="1"/>
      <w:ind w:left="0" w:firstLine="0"/>
      <w:jc w:val="left"/>
    </w:pPr>
    <w:rPr>
      <w:rFonts w:ascii="Times New Roman" w:eastAsia="Times New Roman" w:hAnsi="Times New Roman" w:cs="Times New Roman"/>
      <w:color w:val="auto"/>
      <w:sz w:val="24"/>
      <w:szCs w:val="24"/>
      <w:lang w:val="cs-CZ" w:eastAsia="cs-CZ"/>
    </w:rPr>
  </w:style>
  <w:style w:type="paragraph" w:styleId="Revision">
    <w:name w:val="Revision"/>
    <w:hidden/>
    <w:uiPriority w:val="99"/>
    <w:semiHidden/>
    <w:rsid w:val="005570AF"/>
    <w:pPr>
      <w:spacing w:after="0" w:line="240" w:lineRule="auto"/>
    </w:pPr>
    <w:rPr>
      <w:rFonts w:ascii="Calibri" w:eastAsia="Calibri" w:hAnsi="Calibri" w:cs="Calibri"/>
      <w:color w:val="000000"/>
      <w:sz w:val="21"/>
    </w:rPr>
  </w:style>
  <w:style w:type="character" w:styleId="CommentReference">
    <w:name w:val="annotation reference"/>
    <w:basedOn w:val="DefaultParagraphFont"/>
    <w:uiPriority w:val="99"/>
    <w:semiHidden/>
    <w:unhideWhenUsed/>
    <w:rsid w:val="005570AF"/>
    <w:rPr>
      <w:sz w:val="16"/>
      <w:szCs w:val="16"/>
    </w:rPr>
  </w:style>
  <w:style w:type="paragraph" w:styleId="CommentText">
    <w:name w:val="annotation text"/>
    <w:basedOn w:val="Normal"/>
    <w:link w:val="CommentTextChar"/>
    <w:uiPriority w:val="99"/>
    <w:unhideWhenUsed/>
    <w:rsid w:val="005570AF"/>
    <w:rPr>
      <w:sz w:val="20"/>
      <w:szCs w:val="20"/>
    </w:rPr>
  </w:style>
  <w:style w:type="character" w:customStyle="1" w:styleId="CommentTextChar">
    <w:name w:val="Comment Text Char"/>
    <w:basedOn w:val="DefaultParagraphFont"/>
    <w:link w:val="CommentText"/>
    <w:uiPriority w:val="99"/>
    <w:rsid w:val="005570AF"/>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5570AF"/>
    <w:rPr>
      <w:b/>
      <w:bCs/>
    </w:rPr>
  </w:style>
  <w:style w:type="character" w:customStyle="1" w:styleId="CommentSubjectChar">
    <w:name w:val="Comment Subject Char"/>
    <w:basedOn w:val="CommentTextChar"/>
    <w:link w:val="CommentSubject"/>
    <w:uiPriority w:val="99"/>
    <w:semiHidden/>
    <w:rsid w:val="005570AF"/>
    <w:rPr>
      <w:rFonts w:ascii="Calibri" w:eastAsia="Calibri" w:hAnsi="Calibri" w:cs="Calibri"/>
      <w:b/>
      <w:bCs/>
      <w:color w:val="000000"/>
      <w:sz w:val="20"/>
      <w:szCs w:val="20"/>
    </w:rPr>
  </w:style>
  <w:style w:type="paragraph" w:styleId="ListParagraph">
    <w:name w:val="List Paragraph"/>
    <w:basedOn w:val="Normal"/>
    <w:uiPriority w:val="34"/>
    <w:qFormat/>
    <w:rsid w:val="0043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631">
      <w:bodyDiv w:val="1"/>
      <w:marLeft w:val="0"/>
      <w:marRight w:val="0"/>
      <w:marTop w:val="0"/>
      <w:marBottom w:val="0"/>
      <w:divBdr>
        <w:top w:val="none" w:sz="0" w:space="0" w:color="auto"/>
        <w:left w:val="none" w:sz="0" w:space="0" w:color="auto"/>
        <w:bottom w:val="none" w:sz="0" w:space="0" w:color="auto"/>
        <w:right w:val="none" w:sz="0" w:space="0" w:color="auto"/>
      </w:divBdr>
    </w:div>
    <w:div w:id="109979321">
      <w:bodyDiv w:val="1"/>
      <w:marLeft w:val="0"/>
      <w:marRight w:val="0"/>
      <w:marTop w:val="0"/>
      <w:marBottom w:val="0"/>
      <w:divBdr>
        <w:top w:val="none" w:sz="0" w:space="0" w:color="auto"/>
        <w:left w:val="none" w:sz="0" w:space="0" w:color="auto"/>
        <w:bottom w:val="none" w:sz="0" w:space="0" w:color="auto"/>
        <w:right w:val="none" w:sz="0" w:space="0" w:color="auto"/>
      </w:divBdr>
    </w:div>
    <w:div w:id="240453993">
      <w:bodyDiv w:val="1"/>
      <w:marLeft w:val="0"/>
      <w:marRight w:val="0"/>
      <w:marTop w:val="0"/>
      <w:marBottom w:val="0"/>
      <w:divBdr>
        <w:top w:val="none" w:sz="0" w:space="0" w:color="auto"/>
        <w:left w:val="none" w:sz="0" w:space="0" w:color="auto"/>
        <w:bottom w:val="none" w:sz="0" w:space="0" w:color="auto"/>
        <w:right w:val="none" w:sz="0" w:space="0" w:color="auto"/>
      </w:divBdr>
    </w:div>
    <w:div w:id="335309881">
      <w:bodyDiv w:val="1"/>
      <w:marLeft w:val="0"/>
      <w:marRight w:val="0"/>
      <w:marTop w:val="0"/>
      <w:marBottom w:val="0"/>
      <w:divBdr>
        <w:top w:val="none" w:sz="0" w:space="0" w:color="auto"/>
        <w:left w:val="none" w:sz="0" w:space="0" w:color="auto"/>
        <w:bottom w:val="none" w:sz="0" w:space="0" w:color="auto"/>
        <w:right w:val="none" w:sz="0" w:space="0" w:color="auto"/>
      </w:divBdr>
    </w:div>
    <w:div w:id="410854970">
      <w:bodyDiv w:val="1"/>
      <w:marLeft w:val="0"/>
      <w:marRight w:val="0"/>
      <w:marTop w:val="0"/>
      <w:marBottom w:val="0"/>
      <w:divBdr>
        <w:top w:val="none" w:sz="0" w:space="0" w:color="auto"/>
        <w:left w:val="none" w:sz="0" w:space="0" w:color="auto"/>
        <w:bottom w:val="none" w:sz="0" w:space="0" w:color="auto"/>
        <w:right w:val="none" w:sz="0" w:space="0" w:color="auto"/>
      </w:divBdr>
    </w:div>
    <w:div w:id="452096156">
      <w:bodyDiv w:val="1"/>
      <w:marLeft w:val="0"/>
      <w:marRight w:val="0"/>
      <w:marTop w:val="0"/>
      <w:marBottom w:val="0"/>
      <w:divBdr>
        <w:top w:val="none" w:sz="0" w:space="0" w:color="auto"/>
        <w:left w:val="none" w:sz="0" w:space="0" w:color="auto"/>
        <w:bottom w:val="none" w:sz="0" w:space="0" w:color="auto"/>
        <w:right w:val="none" w:sz="0" w:space="0" w:color="auto"/>
      </w:divBdr>
    </w:div>
    <w:div w:id="505363672">
      <w:bodyDiv w:val="1"/>
      <w:marLeft w:val="0"/>
      <w:marRight w:val="0"/>
      <w:marTop w:val="0"/>
      <w:marBottom w:val="0"/>
      <w:divBdr>
        <w:top w:val="none" w:sz="0" w:space="0" w:color="auto"/>
        <w:left w:val="none" w:sz="0" w:space="0" w:color="auto"/>
        <w:bottom w:val="none" w:sz="0" w:space="0" w:color="auto"/>
        <w:right w:val="none" w:sz="0" w:space="0" w:color="auto"/>
      </w:divBdr>
    </w:div>
    <w:div w:id="637418836">
      <w:bodyDiv w:val="1"/>
      <w:marLeft w:val="0"/>
      <w:marRight w:val="0"/>
      <w:marTop w:val="0"/>
      <w:marBottom w:val="0"/>
      <w:divBdr>
        <w:top w:val="none" w:sz="0" w:space="0" w:color="auto"/>
        <w:left w:val="none" w:sz="0" w:space="0" w:color="auto"/>
        <w:bottom w:val="none" w:sz="0" w:space="0" w:color="auto"/>
        <w:right w:val="none" w:sz="0" w:space="0" w:color="auto"/>
      </w:divBdr>
    </w:div>
    <w:div w:id="677196786">
      <w:bodyDiv w:val="1"/>
      <w:marLeft w:val="0"/>
      <w:marRight w:val="0"/>
      <w:marTop w:val="0"/>
      <w:marBottom w:val="0"/>
      <w:divBdr>
        <w:top w:val="none" w:sz="0" w:space="0" w:color="auto"/>
        <w:left w:val="none" w:sz="0" w:space="0" w:color="auto"/>
        <w:bottom w:val="none" w:sz="0" w:space="0" w:color="auto"/>
        <w:right w:val="none" w:sz="0" w:space="0" w:color="auto"/>
      </w:divBdr>
    </w:div>
    <w:div w:id="824975131">
      <w:bodyDiv w:val="1"/>
      <w:marLeft w:val="0"/>
      <w:marRight w:val="0"/>
      <w:marTop w:val="0"/>
      <w:marBottom w:val="0"/>
      <w:divBdr>
        <w:top w:val="none" w:sz="0" w:space="0" w:color="auto"/>
        <w:left w:val="none" w:sz="0" w:space="0" w:color="auto"/>
        <w:bottom w:val="none" w:sz="0" w:space="0" w:color="auto"/>
        <w:right w:val="none" w:sz="0" w:space="0" w:color="auto"/>
      </w:divBdr>
    </w:div>
    <w:div w:id="970787877">
      <w:bodyDiv w:val="1"/>
      <w:marLeft w:val="0"/>
      <w:marRight w:val="0"/>
      <w:marTop w:val="0"/>
      <w:marBottom w:val="0"/>
      <w:divBdr>
        <w:top w:val="none" w:sz="0" w:space="0" w:color="auto"/>
        <w:left w:val="none" w:sz="0" w:space="0" w:color="auto"/>
        <w:bottom w:val="none" w:sz="0" w:space="0" w:color="auto"/>
        <w:right w:val="none" w:sz="0" w:space="0" w:color="auto"/>
      </w:divBdr>
    </w:div>
    <w:div w:id="984964726">
      <w:bodyDiv w:val="1"/>
      <w:marLeft w:val="0"/>
      <w:marRight w:val="0"/>
      <w:marTop w:val="0"/>
      <w:marBottom w:val="0"/>
      <w:divBdr>
        <w:top w:val="none" w:sz="0" w:space="0" w:color="auto"/>
        <w:left w:val="none" w:sz="0" w:space="0" w:color="auto"/>
        <w:bottom w:val="none" w:sz="0" w:space="0" w:color="auto"/>
        <w:right w:val="none" w:sz="0" w:space="0" w:color="auto"/>
      </w:divBdr>
    </w:div>
    <w:div w:id="1235896682">
      <w:bodyDiv w:val="1"/>
      <w:marLeft w:val="0"/>
      <w:marRight w:val="0"/>
      <w:marTop w:val="0"/>
      <w:marBottom w:val="0"/>
      <w:divBdr>
        <w:top w:val="none" w:sz="0" w:space="0" w:color="auto"/>
        <w:left w:val="none" w:sz="0" w:space="0" w:color="auto"/>
        <w:bottom w:val="none" w:sz="0" w:space="0" w:color="auto"/>
        <w:right w:val="none" w:sz="0" w:space="0" w:color="auto"/>
      </w:divBdr>
    </w:div>
    <w:div w:id="1360544497">
      <w:bodyDiv w:val="1"/>
      <w:marLeft w:val="0"/>
      <w:marRight w:val="0"/>
      <w:marTop w:val="0"/>
      <w:marBottom w:val="0"/>
      <w:divBdr>
        <w:top w:val="none" w:sz="0" w:space="0" w:color="auto"/>
        <w:left w:val="none" w:sz="0" w:space="0" w:color="auto"/>
        <w:bottom w:val="none" w:sz="0" w:space="0" w:color="auto"/>
        <w:right w:val="none" w:sz="0" w:space="0" w:color="auto"/>
      </w:divBdr>
    </w:div>
    <w:div w:id="1370296091">
      <w:bodyDiv w:val="1"/>
      <w:marLeft w:val="0"/>
      <w:marRight w:val="0"/>
      <w:marTop w:val="0"/>
      <w:marBottom w:val="0"/>
      <w:divBdr>
        <w:top w:val="none" w:sz="0" w:space="0" w:color="auto"/>
        <w:left w:val="none" w:sz="0" w:space="0" w:color="auto"/>
        <w:bottom w:val="none" w:sz="0" w:space="0" w:color="auto"/>
        <w:right w:val="none" w:sz="0" w:space="0" w:color="auto"/>
      </w:divBdr>
    </w:div>
    <w:div w:id="1387142547">
      <w:bodyDiv w:val="1"/>
      <w:marLeft w:val="0"/>
      <w:marRight w:val="0"/>
      <w:marTop w:val="0"/>
      <w:marBottom w:val="0"/>
      <w:divBdr>
        <w:top w:val="none" w:sz="0" w:space="0" w:color="auto"/>
        <w:left w:val="none" w:sz="0" w:space="0" w:color="auto"/>
        <w:bottom w:val="none" w:sz="0" w:space="0" w:color="auto"/>
        <w:right w:val="none" w:sz="0" w:space="0" w:color="auto"/>
      </w:divBdr>
    </w:div>
    <w:div w:id="1442217458">
      <w:bodyDiv w:val="1"/>
      <w:marLeft w:val="0"/>
      <w:marRight w:val="0"/>
      <w:marTop w:val="0"/>
      <w:marBottom w:val="0"/>
      <w:divBdr>
        <w:top w:val="none" w:sz="0" w:space="0" w:color="auto"/>
        <w:left w:val="none" w:sz="0" w:space="0" w:color="auto"/>
        <w:bottom w:val="none" w:sz="0" w:space="0" w:color="auto"/>
        <w:right w:val="none" w:sz="0" w:space="0" w:color="auto"/>
      </w:divBdr>
    </w:div>
    <w:div w:id="1551766642">
      <w:bodyDiv w:val="1"/>
      <w:marLeft w:val="0"/>
      <w:marRight w:val="0"/>
      <w:marTop w:val="0"/>
      <w:marBottom w:val="0"/>
      <w:divBdr>
        <w:top w:val="none" w:sz="0" w:space="0" w:color="auto"/>
        <w:left w:val="none" w:sz="0" w:space="0" w:color="auto"/>
        <w:bottom w:val="none" w:sz="0" w:space="0" w:color="auto"/>
        <w:right w:val="none" w:sz="0" w:space="0" w:color="auto"/>
      </w:divBdr>
    </w:div>
    <w:div w:id="1563978248">
      <w:bodyDiv w:val="1"/>
      <w:marLeft w:val="0"/>
      <w:marRight w:val="0"/>
      <w:marTop w:val="0"/>
      <w:marBottom w:val="0"/>
      <w:divBdr>
        <w:top w:val="none" w:sz="0" w:space="0" w:color="auto"/>
        <w:left w:val="none" w:sz="0" w:space="0" w:color="auto"/>
        <w:bottom w:val="none" w:sz="0" w:space="0" w:color="auto"/>
        <w:right w:val="none" w:sz="0" w:space="0" w:color="auto"/>
      </w:divBdr>
    </w:div>
    <w:div w:id="1732539772">
      <w:bodyDiv w:val="1"/>
      <w:marLeft w:val="0"/>
      <w:marRight w:val="0"/>
      <w:marTop w:val="0"/>
      <w:marBottom w:val="0"/>
      <w:divBdr>
        <w:top w:val="none" w:sz="0" w:space="0" w:color="auto"/>
        <w:left w:val="none" w:sz="0" w:space="0" w:color="auto"/>
        <w:bottom w:val="none" w:sz="0" w:space="0" w:color="auto"/>
        <w:right w:val="none" w:sz="0" w:space="0" w:color="auto"/>
      </w:divBdr>
    </w:div>
    <w:div w:id="1898589706">
      <w:bodyDiv w:val="1"/>
      <w:marLeft w:val="0"/>
      <w:marRight w:val="0"/>
      <w:marTop w:val="0"/>
      <w:marBottom w:val="0"/>
      <w:divBdr>
        <w:top w:val="none" w:sz="0" w:space="0" w:color="auto"/>
        <w:left w:val="none" w:sz="0" w:space="0" w:color="auto"/>
        <w:bottom w:val="none" w:sz="0" w:space="0" w:color="auto"/>
        <w:right w:val="none" w:sz="0" w:space="0" w:color="auto"/>
      </w:divBdr>
    </w:div>
    <w:div w:id="1954750418">
      <w:bodyDiv w:val="1"/>
      <w:marLeft w:val="0"/>
      <w:marRight w:val="0"/>
      <w:marTop w:val="0"/>
      <w:marBottom w:val="0"/>
      <w:divBdr>
        <w:top w:val="none" w:sz="0" w:space="0" w:color="auto"/>
        <w:left w:val="none" w:sz="0" w:space="0" w:color="auto"/>
        <w:bottom w:val="none" w:sz="0" w:space="0" w:color="auto"/>
        <w:right w:val="none" w:sz="0" w:space="0" w:color="auto"/>
      </w:divBdr>
    </w:div>
    <w:div w:id="2009209537">
      <w:bodyDiv w:val="1"/>
      <w:marLeft w:val="0"/>
      <w:marRight w:val="0"/>
      <w:marTop w:val="0"/>
      <w:marBottom w:val="0"/>
      <w:divBdr>
        <w:top w:val="none" w:sz="0" w:space="0" w:color="auto"/>
        <w:left w:val="none" w:sz="0" w:space="0" w:color="auto"/>
        <w:bottom w:val="none" w:sz="0" w:space="0" w:color="auto"/>
        <w:right w:val="none" w:sz="0" w:space="0" w:color="auto"/>
      </w:divBdr>
    </w:div>
    <w:div w:id="2071883879">
      <w:bodyDiv w:val="1"/>
      <w:marLeft w:val="0"/>
      <w:marRight w:val="0"/>
      <w:marTop w:val="0"/>
      <w:marBottom w:val="0"/>
      <w:divBdr>
        <w:top w:val="none" w:sz="0" w:space="0" w:color="auto"/>
        <w:left w:val="none" w:sz="0" w:space="0" w:color="auto"/>
        <w:bottom w:val="none" w:sz="0" w:space="0" w:color="auto"/>
        <w:right w:val="none" w:sz="0" w:space="0" w:color="auto"/>
      </w:divBdr>
    </w:div>
    <w:div w:id="2105346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arekMatejak/Chemica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em\Downloads\example-pap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2089-3755-4C58-81F8-D0643B18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example-paper.dotx</Template>
  <TotalTime>236</TotalTime>
  <Pages>1</Pages>
  <Words>2830</Words>
  <Characters>16700</Characters>
  <Application>Microsoft Office Word</Application>
  <DocSecurity>0</DocSecurity>
  <Lines>139</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Latex Template for the International Modelica Conference</vt:lpstr>
      <vt:lpstr>Latex Template for the International Modelica Conference</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Latex Template for the International Modelica Conference</dc:title>
  <dc:subject>12th International Modelica Conference 2017</dc:subject>
  <dc:creator>Mgr. Marek Mateják, Ph.D.</dc:creator>
  <cp:keywords>Modelica, confercence, LaTeX, template</cp:keywords>
  <cp:lastModifiedBy>Mgr. Marek Mateják, Ph.D.</cp:lastModifiedBy>
  <cp:revision>8</cp:revision>
  <cp:lastPrinted>2025-04-29T14:48:00Z</cp:lastPrinted>
  <dcterms:created xsi:type="dcterms:W3CDTF">2025-04-27T08:30:00Z</dcterms:created>
  <dcterms:modified xsi:type="dcterms:W3CDTF">2025-04-29T15:38:00Z</dcterms:modified>
</cp:coreProperties>
</file>